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Apartado1sinnivel"/>
        <w:rPr>
          <w:rFonts w:ascii="Calibri" w:hAnsi="Calibri"/>
          <w:b/>
          <w:b/>
          <w:bCs/>
          <w:i w:val="false"/>
          <w:i w:val="false"/>
          <w:iCs w:val="false"/>
          <w:color w:val="729FCF"/>
          <w:sz w:val="40"/>
          <w:szCs w:val="40"/>
        </w:rPr>
      </w:pPr>
      <w:r>
        <w:rPr>
          <w:b/>
          <w:bCs/>
          <w:i w:val="false"/>
          <w:iCs w:val="false"/>
          <w:color w:val="729FCF"/>
          <w:sz w:val="40"/>
          <w:szCs w:val="40"/>
        </w:rPr>
        <w:t>Proyecto transversal. El primer curso como docente de María Freire: Microprogramación de aula</w:t>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Índice</w:t>
          </w:r>
        </w:p>
        <w:p>
          <w:pPr>
            <w:pStyle w:val="Contents1"/>
            <w:tabs>
              <w:tab w:val="clear" w:pos="5810"/>
              <w:tab w:val="right" w:pos="8220" w:leader="dot"/>
            </w:tabs>
            <w:rPr/>
          </w:pPr>
          <w:r>
            <w:fldChar w:fldCharType="begin"/>
          </w:r>
          <w:r>
            <w:rPr>
              <w:rStyle w:val="IndexLink"/>
            </w:rPr>
            <w:instrText> TOC \f \o "1-9" \h</w:instrText>
          </w:r>
          <w:r>
            <w:rPr>
              <w:rStyle w:val="IndexLink"/>
            </w:rPr>
            <w:fldChar w:fldCharType="separate"/>
          </w:r>
          <w:hyperlink w:anchor="__RefHeading___Toc3279_2647341432">
            <w:r>
              <w:rPr>
                <w:rStyle w:val="IndexLink"/>
              </w:rPr>
              <w:t>1. Introducción</w:t>
              <w:tab/>
              <w:t>3</w:t>
            </w:r>
          </w:hyperlink>
        </w:p>
        <w:p>
          <w:pPr>
            <w:pStyle w:val="Contents1"/>
            <w:tabs>
              <w:tab w:val="clear" w:pos="5810"/>
              <w:tab w:val="right" w:pos="8220" w:leader="dot"/>
            </w:tabs>
            <w:rPr/>
          </w:pPr>
          <w:hyperlink w:anchor="__RefHeading___Toc3281_2647341432">
            <w:r>
              <w:rPr>
                <w:rStyle w:val="IndexLink"/>
              </w:rPr>
              <w:t>2. Marco legislativo</w:t>
              <w:tab/>
              <w:t>3</w:t>
            </w:r>
          </w:hyperlink>
        </w:p>
        <w:p>
          <w:pPr>
            <w:pStyle w:val="Contents1"/>
            <w:tabs>
              <w:tab w:val="clear" w:pos="5810"/>
              <w:tab w:val="right" w:pos="8220" w:leader="dot"/>
            </w:tabs>
            <w:rPr/>
          </w:pPr>
          <w:hyperlink w:anchor="__RefHeading___Toc3283_2647341432">
            <w:r>
              <w:rPr>
                <w:rStyle w:val="IndexLink"/>
              </w:rPr>
              <w:t>3. Contexto y destinatarios</w:t>
              <w:tab/>
              <w:t>3</w:t>
            </w:r>
          </w:hyperlink>
        </w:p>
        <w:p>
          <w:pPr>
            <w:pStyle w:val="Contents1"/>
            <w:tabs>
              <w:tab w:val="clear" w:pos="5810"/>
              <w:tab w:val="right" w:pos="8220" w:leader="dot"/>
            </w:tabs>
            <w:rPr/>
          </w:pPr>
          <w:hyperlink w:anchor="__RefHeading___Toc6018_2647341432">
            <w:r>
              <w:rPr>
                <w:rStyle w:val="IndexLink"/>
              </w:rPr>
              <w:t>4. Justificación</w:t>
              <w:tab/>
              <w:t>4</w:t>
            </w:r>
          </w:hyperlink>
        </w:p>
        <w:p>
          <w:pPr>
            <w:pStyle w:val="Contents1"/>
            <w:tabs>
              <w:tab w:val="clear" w:pos="5810"/>
              <w:tab w:val="right" w:pos="8220" w:leader="dot"/>
            </w:tabs>
            <w:rPr/>
          </w:pPr>
          <w:hyperlink w:anchor="__RefHeading___Toc6020_2647341432">
            <w:r>
              <w:rPr>
                <w:rStyle w:val="IndexLink"/>
              </w:rPr>
              <w:t>5. Objetivos</w:t>
              <w:tab/>
              <w:t>5</w:t>
            </w:r>
          </w:hyperlink>
        </w:p>
        <w:p>
          <w:pPr>
            <w:pStyle w:val="Contents1"/>
            <w:tabs>
              <w:tab w:val="clear" w:pos="5810"/>
              <w:tab w:val="right" w:pos="8220" w:leader="dot"/>
            </w:tabs>
            <w:rPr/>
          </w:pPr>
          <w:hyperlink w:anchor="__RefHeading___Toc6022_2647341432">
            <w:r>
              <w:rPr>
                <w:rStyle w:val="IndexLink"/>
              </w:rPr>
              <w:t>6. Elementos del currículo</w:t>
              <w:tab/>
              <w:t>6</w:t>
            </w:r>
          </w:hyperlink>
        </w:p>
        <w:p>
          <w:pPr>
            <w:pStyle w:val="Contents1"/>
            <w:tabs>
              <w:tab w:val="clear" w:pos="5810"/>
              <w:tab w:val="right" w:pos="8220" w:leader="dot"/>
            </w:tabs>
            <w:rPr/>
          </w:pPr>
          <w:hyperlink w:anchor="__RefHeading___Toc6024_2647341432">
            <w:r>
              <w:rPr>
                <w:rStyle w:val="IndexLink"/>
              </w:rPr>
              <w:t>7. Competencias clave</w:t>
              <w:tab/>
              <w:t>8</w:t>
            </w:r>
          </w:hyperlink>
        </w:p>
        <w:p>
          <w:pPr>
            <w:pStyle w:val="Contents1"/>
            <w:tabs>
              <w:tab w:val="clear" w:pos="5810"/>
              <w:tab w:val="right" w:pos="8220" w:leader="dot"/>
            </w:tabs>
            <w:rPr/>
          </w:pPr>
          <w:hyperlink w:anchor="__RefHeading___Toc6026_2647341432">
            <w:r>
              <w:rPr>
                <w:rStyle w:val="IndexLink"/>
              </w:rPr>
              <w:t>8. Metodología</w:t>
              <w:tab/>
              <w:t>10</w:t>
            </w:r>
          </w:hyperlink>
        </w:p>
        <w:p>
          <w:pPr>
            <w:pStyle w:val="Contents4"/>
            <w:tabs>
              <w:tab w:val="clear" w:pos="7371"/>
              <w:tab w:val="right" w:pos="8220" w:leader="dot"/>
            </w:tabs>
            <w:rPr/>
          </w:pPr>
          <w:hyperlink w:anchor="__RefHeading___Toc5823_2958373775">
            <w:r>
              <w:rPr>
                <w:rStyle w:val="IndexLink"/>
              </w:rPr>
              <w:t>Explicación y fundamentación de la metodología</w:t>
              <w:tab/>
              <w:t>10</w:t>
            </w:r>
          </w:hyperlink>
        </w:p>
        <w:p>
          <w:pPr>
            <w:pStyle w:val="Contents4"/>
            <w:tabs>
              <w:tab w:val="clear" w:pos="7371"/>
              <w:tab w:val="right" w:pos="8220" w:leader="dot"/>
            </w:tabs>
            <w:rPr/>
          </w:pPr>
          <w:hyperlink w:anchor="__RefHeading___Toc5825_2958373775">
            <w:r>
              <w:rPr>
                <w:rStyle w:val="IndexLink"/>
              </w:rPr>
              <w:t>Justificación de la elección</w:t>
              <w:tab/>
              <w:t>10</w:t>
            </w:r>
          </w:hyperlink>
        </w:p>
        <w:p>
          <w:pPr>
            <w:pStyle w:val="Contents4"/>
            <w:tabs>
              <w:tab w:val="clear" w:pos="7371"/>
              <w:tab w:val="right" w:pos="8220" w:leader="dot"/>
            </w:tabs>
            <w:rPr/>
          </w:pPr>
          <w:hyperlink w:anchor="__RefHeading___Toc5827_2958373775">
            <w:r>
              <w:rPr>
                <w:rStyle w:val="IndexLink"/>
              </w:rPr>
              <w:t>Ventajas y desventajas</w:t>
              <w:tab/>
              <w:t>10</w:t>
            </w:r>
          </w:hyperlink>
        </w:p>
        <w:p>
          <w:pPr>
            <w:pStyle w:val="Contents4"/>
            <w:tabs>
              <w:tab w:val="clear" w:pos="7371"/>
              <w:tab w:val="right" w:pos="8220" w:leader="dot"/>
            </w:tabs>
            <w:rPr/>
          </w:pPr>
          <w:hyperlink w:anchor="__RefHeading___Toc5829_2958373775">
            <w:r>
              <w:rPr>
                <w:rStyle w:val="IndexLink"/>
              </w:rPr>
              <w:t>Proceso de evaluación</w:t>
              <w:tab/>
              <w:t>11</w:t>
            </w:r>
          </w:hyperlink>
        </w:p>
        <w:p>
          <w:pPr>
            <w:pStyle w:val="Contents1"/>
            <w:tabs>
              <w:tab w:val="clear" w:pos="5810"/>
              <w:tab w:val="right" w:pos="8220" w:leader="dot"/>
            </w:tabs>
            <w:rPr/>
          </w:pPr>
          <w:hyperlink w:anchor="__RefHeading___Toc9020_2958373775">
            <w:r>
              <w:rPr>
                <w:rStyle w:val="IndexLink"/>
              </w:rPr>
              <w:t>9. Cronograma</w:t>
              <w:tab/>
              <w:t>12</w:t>
            </w:r>
          </w:hyperlink>
        </w:p>
        <w:p>
          <w:pPr>
            <w:pStyle w:val="Contents1"/>
            <w:tabs>
              <w:tab w:val="clear" w:pos="5810"/>
              <w:tab w:val="right" w:pos="8220" w:leader="dot"/>
            </w:tabs>
            <w:rPr/>
          </w:pPr>
          <w:hyperlink w:anchor="__RefHeading___Toc10721_2958373775">
            <w:r>
              <w:rPr>
                <w:rStyle w:val="IndexLink"/>
              </w:rPr>
              <w:t>10. Sesión</w:t>
              <w:tab/>
              <w:t>12</w:t>
            </w:r>
          </w:hyperlink>
        </w:p>
        <w:p>
          <w:pPr>
            <w:pStyle w:val="Contents1"/>
            <w:tabs>
              <w:tab w:val="clear" w:pos="5810"/>
              <w:tab w:val="right" w:pos="8220" w:leader="dot"/>
            </w:tabs>
            <w:rPr/>
          </w:pPr>
          <w:hyperlink w:anchor="__RefHeading___Toc6032_2647341432">
            <w:r>
              <w:rPr>
                <w:rStyle w:val="IndexLink"/>
              </w:rPr>
              <w:t>11. Atención a la diversidad/DUA</w:t>
              <w:tab/>
              <w:t>12</w:t>
            </w:r>
          </w:hyperlink>
        </w:p>
        <w:p>
          <w:pPr>
            <w:pStyle w:val="Contents1"/>
            <w:tabs>
              <w:tab w:val="clear" w:pos="5810"/>
              <w:tab w:val="right" w:pos="8220" w:leader="dot"/>
            </w:tabs>
            <w:rPr/>
          </w:pPr>
          <w:hyperlink w:anchor="__RefHeading___Toc6034_2647341432">
            <w:r>
              <w:rPr>
                <w:rStyle w:val="IndexLink"/>
              </w:rPr>
              <w:t>12. Recursos</w:t>
              <w:tab/>
              <w:t>13</w:t>
            </w:r>
          </w:hyperlink>
        </w:p>
        <w:p>
          <w:pPr>
            <w:pStyle w:val="Contents1"/>
            <w:tabs>
              <w:tab w:val="clear" w:pos="5810"/>
              <w:tab w:val="right" w:pos="8220" w:leader="dot"/>
            </w:tabs>
            <w:rPr/>
          </w:pPr>
          <w:hyperlink w:anchor="__RefHeading___Toc6036_2647341432">
            <w:r>
              <w:rPr>
                <w:rStyle w:val="IndexLink"/>
              </w:rPr>
              <w:t>13. Evaluación del aprendizaje</w:t>
              <w:tab/>
              <w:t>13</w:t>
            </w:r>
          </w:hyperlink>
        </w:p>
        <w:p>
          <w:pPr>
            <w:pStyle w:val="Contents1"/>
            <w:tabs>
              <w:tab w:val="clear" w:pos="5810"/>
              <w:tab w:val="right" w:pos="8220" w:leader="dot"/>
            </w:tabs>
            <w:rPr/>
          </w:pPr>
          <w:hyperlink w:anchor="__RefHeading___Toc6038_2647341432">
            <w:r>
              <w:rPr>
                <w:rStyle w:val="IndexLink"/>
              </w:rPr>
              <w:t>14. Evaluación de la propuesta</w:t>
              <w:tab/>
              <w:t>14</w:t>
            </w:r>
          </w:hyperlink>
        </w:p>
        <w:p>
          <w:pPr>
            <w:pStyle w:val="Contents1"/>
            <w:tabs>
              <w:tab w:val="clear" w:pos="5810"/>
              <w:tab w:val="right" w:pos="8220" w:leader="dot"/>
            </w:tabs>
            <w:rPr/>
          </w:pPr>
          <w:hyperlink w:anchor="__RefHeading___Toc6040_2647341432">
            <w:r>
              <w:rPr>
                <w:rStyle w:val="IndexLink"/>
              </w:rPr>
              <w:t>15. Reflexión final</w:t>
              <w:tab/>
              <w:t>15</w:t>
            </w:r>
          </w:hyperlink>
        </w:p>
        <w:p>
          <w:pPr>
            <w:pStyle w:val="Contents1"/>
            <w:tabs>
              <w:tab w:val="clear" w:pos="5810"/>
              <w:tab w:val="right" w:pos="8220" w:leader="dot"/>
            </w:tabs>
            <w:rPr/>
          </w:pPr>
          <w:hyperlink w:anchor="__RefHeading___Toc3285_2647341432">
            <w:r>
              <w:rPr>
                <w:rStyle w:val="IndexLink"/>
              </w:rPr>
              <w:t>16. Referencias bibliográficas</w:t>
              <w:tab/>
              <w:t>16</w:t>
            </w:r>
          </w:hyperlink>
          <w:r>
            <w:rPr>
              <w:rStyle w:val="IndexLink"/>
            </w:rPr>
            <w:fldChar w:fldCharType="end"/>
          </w:r>
        </w:p>
      </w:sdtContent>
    </w:sdt>
    <w:p>
      <w:pPr>
        <w:pStyle w:val="Heading1"/>
        <w:rPr>
          <w:rFonts w:ascii="Calibri" w:hAnsi="Calibri"/>
          <w:color w:val="729FCF"/>
          <w:sz w:val="26"/>
          <w:szCs w:val="26"/>
        </w:rPr>
      </w:pPr>
      <w:r>
        <w:br w:type="page"/>
      </w:r>
      <w:bookmarkStart w:id="0" w:name="__RefHeading___Toc3279_2647341432"/>
      <w:bookmarkEnd w:id="0"/>
      <w:r>
        <w:rPr>
          <w:color w:val="729FCF"/>
          <w:sz w:val="26"/>
          <w:szCs w:val="26"/>
        </w:rPr>
        <w:t>1. Introducción</w:t>
      </w:r>
    </w:p>
    <w:p>
      <w:pPr>
        <w:pStyle w:val="Normal"/>
        <w:rPr/>
      </w:pPr>
      <w:del w:id="0" w:author="Unknown Author" w:date="2025-06-09T19:08:34Z">
        <w:r>
          <w:rPr/>
          <w:delText>&lt;TODO&gt;</w:delText>
        </w:r>
      </w:del>
      <w:ins w:id="1" w:author="Unknown Author" w:date="2025-06-09T19:08:52Z">
        <w:r>
          <w:rPr/>
          <w:t>La presente microprogramación didáctica se desarrolla en el contexto de un aula de 2º de Bachillerato de la asignatura Tecnología e Ingeniería II, caracterizada por la diversidad de estilos de aprendizaje, intereses y competencias digitales del alumnado. Partiendo de un análisis del contexto, se identifican como necesidades prioritarias la mejora de la motivación y el compromiso, la atención a la diversidad y el desarrollo de competencias clave en el ámbito STEM y digital.</w:t>
        </w:r>
      </w:ins>
    </w:p>
    <w:p>
      <w:pPr>
        <w:pStyle w:val="Normal"/>
        <w:rPr/>
      </w:pPr>
      <w:ins w:id="2" w:author="Unknown Author" w:date="2025-06-09T19:09:44Z">
        <w:r>
          <w:rPr/>
          <w:t xml:space="preserve">Se plantea una propuesta innovadora fundamentada en metodologías activas y participativas, como el Aprendizaje Basado en Problemas (ABPr), la simulación digital y el trabajo cooperativo </w:t>
        </w:r>
      </w:ins>
      <w:ins w:id="3" w:author="Unknown Author" w:date="2025-06-09T19:09:44Z">
        <w:r>
          <w:rPr/>
          <w:t>y colaborativo</w:t>
        </w:r>
      </w:ins>
      <w:ins w:id="4" w:author="Unknown Author" w:date="2025-06-09T19:09:44Z">
        <w:r>
          <w:rPr/>
          <w:t>.</w:t>
        </w:r>
      </w:ins>
    </w:p>
    <w:p>
      <w:pPr>
        <w:pStyle w:val="Normal"/>
        <w:rPr>
          <w:rFonts w:ascii="Calibri" w:hAnsi="Calibri"/>
          <w:color w:val="729FCF"/>
          <w:sz w:val="26"/>
          <w:szCs w:val="26"/>
          <w:del w:id="6" w:author="Unknown Author" w:date="2025-06-09T19:10:16Z"/>
        </w:rPr>
      </w:pPr>
      <w:del w:id="5" w:author="Unknown Author" w:date="2025-06-09T19:10:16Z">
        <w:r>
          <w:rPr/>
        </w:r>
      </w:del>
    </w:p>
    <w:p>
      <w:pPr>
        <w:pStyle w:val="Normal"/>
        <w:rPr>
          <w:del w:id="8" w:author="Unknown Author" w:date="2025-06-09T19:10:16Z"/>
        </w:rPr>
      </w:pPr>
      <w:del w:id="7" w:author="Unknown Author" w:date="2025-06-09T19:10:16Z">
        <w:r>
          <w:rPr/>
        </w:r>
      </w:del>
    </w:p>
    <w:p>
      <w:pPr>
        <w:pStyle w:val="Normal"/>
        <w:rPr>
          <w:del w:id="10" w:author="Unknown Author" w:date="2025-06-09T19:10:16Z"/>
        </w:rPr>
      </w:pPr>
      <w:del w:id="9" w:author="Unknown Author" w:date="2025-06-09T19:10:16Z">
        <w:r>
          <w:rPr/>
        </w:r>
      </w:del>
    </w:p>
    <w:p>
      <w:pPr>
        <w:pStyle w:val="Normal"/>
        <w:rPr>
          <w:del w:id="12" w:author="Unknown Author" w:date="2025-06-09T19:10:16Z"/>
        </w:rPr>
      </w:pPr>
      <w:del w:id="11" w:author="Unknown Author" w:date="2025-06-09T19:10:16Z">
        <w:r>
          <w:rPr/>
        </w:r>
      </w:del>
    </w:p>
    <w:p>
      <w:pPr>
        <w:pStyle w:val="Normal"/>
        <w:rPr>
          <w:del w:id="14" w:author="Unknown Author" w:date="2025-06-09T19:10:16Z"/>
        </w:rPr>
      </w:pPr>
      <w:del w:id="13" w:author="Unknown Author" w:date="2025-06-09T19:10:16Z">
        <w:r>
          <w:rPr/>
        </w:r>
      </w:del>
    </w:p>
    <w:p>
      <w:pPr>
        <w:pStyle w:val="Normal"/>
        <w:rPr>
          <w:del w:id="16" w:author="Unknown Author" w:date="2025-06-09T19:10:16Z"/>
        </w:rPr>
      </w:pPr>
      <w:del w:id="15" w:author="Unknown Author" w:date="2025-06-09T19:10:16Z">
        <w:r>
          <w:rPr/>
        </w:r>
      </w:del>
    </w:p>
    <w:p>
      <w:pPr>
        <w:pStyle w:val="Normal"/>
        <w:rPr>
          <w:del w:id="18" w:author="Unknown Author" w:date="2025-06-09T19:10:16Z"/>
        </w:rPr>
      </w:pPr>
      <w:del w:id="17" w:author="Unknown Author" w:date="2025-06-09T19:10:16Z">
        <w:r>
          <w:rPr/>
        </w:r>
      </w:del>
    </w:p>
    <w:p>
      <w:pPr>
        <w:pStyle w:val="Normal"/>
        <w:rPr>
          <w:del w:id="20" w:author="Unknown Author" w:date="2025-06-09T19:10:16Z"/>
        </w:rPr>
      </w:pPr>
      <w:del w:id="19" w:author="Unknown Author" w:date="2025-06-09T19:10:16Z">
        <w:r>
          <w:rPr/>
        </w:r>
      </w:del>
    </w:p>
    <w:p>
      <w:pPr>
        <w:pStyle w:val="Normal"/>
        <w:rPr>
          <w:del w:id="22" w:author="Unknown Author" w:date="2025-06-09T19:10:16Z"/>
        </w:rPr>
      </w:pPr>
      <w:del w:id="21" w:author="Unknown Author" w:date="2025-06-09T19:10:16Z">
        <w:r>
          <w:rPr/>
        </w:r>
      </w:del>
    </w:p>
    <w:p>
      <w:pPr>
        <w:pStyle w:val="Normal"/>
        <w:rPr>
          <w:del w:id="24" w:author="Unknown Author" w:date="2025-06-09T19:10:16Z"/>
        </w:rPr>
      </w:pPr>
      <w:del w:id="23" w:author="Unknown Author" w:date="2025-06-09T19:10:16Z">
        <w:r>
          <w:rPr/>
        </w:r>
      </w:del>
    </w:p>
    <w:p>
      <w:pPr>
        <w:pStyle w:val="Normal"/>
        <w:rPr>
          <w:del w:id="26" w:author="Unknown Author" w:date="2025-06-09T19:10:16Z"/>
        </w:rPr>
      </w:pPr>
      <w:del w:id="25" w:author="Unknown Author" w:date="2025-06-09T19:10:16Z">
        <w:r>
          <w:rPr/>
        </w:r>
      </w:del>
    </w:p>
    <w:p>
      <w:pPr>
        <w:pStyle w:val="Normal"/>
        <w:rPr>
          <w:del w:id="28" w:author="Unknown Author" w:date="2025-06-09T19:10:16Z"/>
        </w:rPr>
      </w:pPr>
      <w:del w:id="27" w:author="Unknown Author" w:date="2025-06-09T19:10:16Z">
        <w:r>
          <w:rPr/>
        </w:r>
      </w:del>
    </w:p>
    <w:p>
      <w:pPr>
        <w:pStyle w:val="Normal"/>
        <w:rPr>
          <w:rFonts w:ascii="Calibri" w:hAnsi="Calibri"/>
          <w:color w:val="729FCF"/>
          <w:sz w:val="26"/>
          <w:szCs w:val="26"/>
        </w:rPr>
      </w:pPr>
      <w:bookmarkStart w:id="1" w:name="__RefHeading___Toc3281_2647341432"/>
      <w:bookmarkEnd w:id="1"/>
      <w:r>
        <w:rPr>
          <w:color w:val="729FCF"/>
          <w:sz w:val="26"/>
          <w:szCs w:val="26"/>
        </w:rPr>
        <w:t>2. Marco legislativo</w:t>
      </w:r>
    </w:p>
    <w:p>
      <w:pPr>
        <w:pStyle w:val="TextBody"/>
        <w:rPr/>
      </w:pPr>
      <w:r>
        <w:rPr>
          <w:b w:val="false"/>
          <w:i w:val="false"/>
          <w:iCs w:val="false"/>
          <w:caps w:val="false"/>
          <w:smallCaps w:val="false"/>
          <w:position w:val="0"/>
          <w:sz w:val="24"/>
          <w:sz w:val="24"/>
          <w:u w:val="none"/>
          <w:vertAlign w:val="baseline"/>
        </w:rPr>
        <w:t>Real Decreto 243/2022, de 5 de abril, por el que se establecen la ordenación y las enseñanzas mínimas del Bachillerato. (Real Decreto 243/2022, 2022b)</w:t>
      </w:r>
    </w:p>
    <w:p>
      <w:pPr>
        <w:pStyle w:val="TextBody"/>
        <w:rPr/>
      </w:pPr>
      <w:r>
        <w:rPr/>
        <w:t>Decreto 157/2022, de 15 de septiembre, por el que se establecen la ordenación y el currículo del bachillerato en la Comunidad Autónoma de Galicia.</w:t>
      </w:r>
      <w:r>
        <w:rPr>
          <w:i/>
          <w:iCs/>
        </w:rPr>
        <w:t xml:space="preserve"> </w:t>
      </w:r>
    </w:p>
    <w:p>
      <w:pPr>
        <w:pStyle w:val="TextBody"/>
        <w:rPr/>
      </w:pPr>
      <w:r>
        <w:rPr>
          <w:i w:val="false"/>
          <w:iCs w:val="false"/>
        </w:rPr>
        <w:t>(</w:t>
      </w:r>
      <w:r>
        <w:rPr>
          <w:i w:val="false"/>
          <w:iCs w:val="false"/>
          <w:color w:val="000000"/>
          <w:sz w:val="24"/>
          <w:szCs w:val="24"/>
        </w:rPr>
        <w:t>Decreto 157/2022,2022a)</w:t>
      </w:r>
    </w:p>
    <w:p>
      <w:pPr>
        <w:pStyle w:val="Heading1"/>
        <w:rPr/>
      </w:pPr>
      <w:bookmarkStart w:id="2" w:name="__RefHeading___Toc3283_2647341432"/>
      <w:bookmarkEnd w:id="2"/>
      <w:r>
        <w:rPr/>
        <w:t>3. Contexto y destinatarios</w:t>
      </w:r>
    </w:p>
    <w:p>
      <w:pPr>
        <w:pStyle w:val="TextBody"/>
        <w:rPr/>
      </w:pPr>
      <w:r>
        <w:rPr>
          <w:color w:val="000000"/>
          <w:sz w:val="24"/>
          <w:szCs w:val="24"/>
        </w:rPr>
        <w:t xml:space="preserve">El contexto de esta microprogramación corresponde a un </w:t>
      </w:r>
      <w:r>
        <w:rPr>
          <w:rStyle w:val="StrongEmphasis"/>
          <w:b w:val="false"/>
          <w:bCs w:val="false"/>
          <w:i w:val="false"/>
          <w:iCs w:val="false"/>
          <w:color w:val="000000"/>
          <w:sz w:val="24"/>
          <w:szCs w:val="24"/>
        </w:rPr>
        <w:t>aula de 2º de Bachillerato, asignatura de Tecnología e Ingeniería II</w:t>
      </w:r>
      <w:r>
        <w:rPr>
          <w:color w:val="000000"/>
          <w:sz w:val="24"/>
          <w:szCs w:val="24"/>
        </w:rPr>
        <w:t>. Se trata de un grupo diverso, con diferentes estilos de aprendizaje (visual, kinestésico, reflexivo, etc.), intereses variados y necesidades educativas propias de la etapa. El alumnado presenta perfiles heterogéneos en cuanto a competencias digitales y habilidades para el trabajo en equipo.</w:t>
      </w:r>
    </w:p>
    <w:p>
      <w:pPr>
        <w:pStyle w:val="TextBody"/>
        <w:rPr/>
      </w:pPr>
      <w:r>
        <w:rPr/>
        <w:t xml:space="preserve">Atendiendo a las tendencias educativas actuales y a lo expuesto en </w:t>
      </w:r>
      <w:r>
        <w:rPr>
          <w:rFonts w:eastAsia="Times New Roman" w:cs="Times New Roman"/>
          <w:color w:val="333333"/>
          <w:kern w:val="0"/>
          <w:sz w:val="24"/>
          <w:szCs w:val="24"/>
          <w:lang w:val="es-ES" w:eastAsia="es-ES" w:bidi="ar-SA"/>
        </w:rPr>
        <w:t>(UNIR, 2025b)</w:t>
      </w:r>
      <w:r>
        <w:rPr/>
        <w:t xml:space="preserve">, se priorizan metodologías activas y participativas que sitúan al alumnado como protagonista del proceso de aprendizaje. Se busca favorecer un aprendizaje significativo, adaptado a los diferentes estilos y ritmos, y conectado con la realidad y los intereses del alumnado. El uso de simuladores digitales y actividades prácticas se plantea como estrategia para conectar la teoría con la práctica y motivar al alumnado </w:t>
      </w:r>
      <w:r>
        <w:rPr>
          <w:rFonts w:eastAsia="Times New Roman" w:cs="Times New Roman"/>
          <w:color w:val="333333"/>
          <w:kern w:val="0"/>
          <w:sz w:val="24"/>
          <w:szCs w:val="24"/>
          <w:lang w:val="es-ES" w:eastAsia="es-ES" w:bidi="ar-SA"/>
        </w:rPr>
        <w:t>(UNIR, 2025b)</w:t>
      </w:r>
      <w:r>
        <w:rPr/>
        <w:t>.</w:t>
      </w:r>
    </w:p>
    <w:p>
      <w:pPr>
        <w:pStyle w:val="TextBody"/>
        <w:rPr/>
      </w:pPr>
      <w:ins w:id="29" w:author="Unknown Author" w:date="2025-06-09T18:38:27Z">
        <w:r>
          <w:rPr/>
          <w:t>Se realizará un diagnóstico inicial de competencias digitales y estilos de aprendizaje</w:t>
        </w:r>
      </w:ins>
      <w:ins w:id="30" w:author="Unknown Author" w:date="2025-06-09T18:39:49Z">
        <w:r>
          <w:rPr/>
          <w:t xml:space="preserve">, atendiendo a los principios del Diseño Universal para el Aprendizaje </w:t>
        </w:r>
      </w:ins>
      <w:ins w:id="31" w:author="Unknown Author" w:date="2025-06-09T21:47:53Z">
        <w:r>
          <w:rPr/>
          <w:t>(“Center for Applied Special Technology (CAST, 2018)”)</w:t>
        </w:r>
      </w:ins>
      <w:ins w:id="32" w:author="Unknown Author" w:date="2025-06-09T18:39:49Z">
        <w:r>
          <w:rPr/>
          <w:t>.</w:t>
        </w:r>
      </w:ins>
    </w:p>
    <w:p>
      <w:pPr>
        <w:pStyle w:val="Heading1"/>
        <w:rPr/>
      </w:pPr>
      <w:bookmarkStart w:id="3" w:name="__RefHeading___Toc6018_2647341432"/>
      <w:bookmarkEnd w:id="3"/>
      <w:r>
        <w:rPr/>
        <w:t>4. Justificación</w:t>
      </w:r>
    </w:p>
    <w:p>
      <w:pPr>
        <w:pStyle w:val="Normal"/>
        <w:spacing w:lineRule="auto" w:line="360"/>
        <w:rPr/>
      </w:pPr>
      <w:r>
        <w:rPr>
          <w:color w:val="000000"/>
          <w:sz w:val="24"/>
          <w:szCs w:val="24"/>
        </w:rPr>
        <w:t>El análisis del contexto evidencia las siguientes necesidades educativas prioritarias:</w:t>
      </w:r>
    </w:p>
    <w:p>
      <w:pPr>
        <w:pStyle w:val="Normal"/>
        <w:spacing w:lineRule="auto" w:line="360"/>
        <w:rPr/>
      </w:pPr>
      <w:r>
        <w:rPr>
          <w:color w:val="000000"/>
          <w:sz w:val="24"/>
          <w:szCs w:val="24"/>
        </w:rPr>
        <w:t xml:space="preserve">• </w:t>
      </w:r>
      <w:r>
        <w:rPr>
          <w:color w:val="000000"/>
          <w:sz w:val="24"/>
          <w:szCs w:val="24"/>
        </w:rPr>
        <w:t>Mejorar la motivación y el compromiso del alumnado, favoreciendo su participación activa y el aprendizaje autónomo.</w:t>
      </w:r>
    </w:p>
    <w:p>
      <w:pPr>
        <w:pStyle w:val="Normal"/>
        <w:spacing w:lineRule="auto" w:line="360"/>
        <w:rPr/>
      </w:pPr>
      <w:r>
        <w:rPr>
          <w:color w:val="000000"/>
          <w:sz w:val="24"/>
          <w:szCs w:val="24"/>
        </w:rPr>
        <w:t xml:space="preserve">• </w:t>
      </w:r>
      <w:r>
        <w:rPr>
          <w:color w:val="000000"/>
          <w:sz w:val="24"/>
          <w:szCs w:val="24"/>
        </w:rPr>
        <w:t>Atender a la diversidad de estilos de aprendizaje y niveles de desarrollo competencial, especialmente en el ámbito digital y STEM.</w:t>
      </w:r>
    </w:p>
    <w:p>
      <w:pPr>
        <w:pStyle w:val="Normal"/>
        <w:spacing w:lineRule="auto" w:line="360"/>
        <w:rPr/>
      </w:pPr>
      <w:r>
        <w:rPr>
          <w:color w:val="000000"/>
          <w:sz w:val="24"/>
          <w:szCs w:val="24"/>
        </w:rPr>
        <w:t xml:space="preserve">• </w:t>
      </w:r>
      <w:r>
        <w:rPr>
          <w:color w:val="000000"/>
          <w:sz w:val="24"/>
          <w:szCs w:val="24"/>
        </w:rPr>
        <w:t>Potenciar el desarrollo de competencias clave como la competencia digital (CD), STEM, comunicación lingüística (CCL), sentido de la iniciativa (CPSAA) y la ciudadanía (CC).</w:t>
      </w:r>
    </w:p>
    <w:p>
      <w:pPr>
        <w:pStyle w:val="Normal"/>
        <w:rPr>
          <w:rFonts w:ascii="Calibri" w:hAnsi="Calibri"/>
          <w:color w:val="000000"/>
          <w:sz w:val="24"/>
          <w:szCs w:val="24"/>
        </w:rPr>
      </w:pPr>
      <w:r>
        <w:rPr>
          <w:color w:val="000000"/>
          <w:sz w:val="24"/>
          <w:szCs w:val="24"/>
        </w:rPr>
        <w:t xml:space="preserve">• </w:t>
      </w:r>
      <w:r>
        <w:rPr>
          <w:color w:val="000000"/>
          <w:sz w:val="24"/>
          <w:szCs w:val="24"/>
        </w:rPr>
        <w:t>Fomentar la transferencia del aprendizaje a situaciones reales y el trabajo cooperativo</w:t>
      </w:r>
      <w:ins w:id="33" w:author="Unknown Author" w:date="2025-06-09T21:36:16Z">
        <w:r>
          <w:rPr>
            <w:color w:val="000000"/>
            <w:sz w:val="24"/>
            <w:szCs w:val="24"/>
          </w:rPr>
          <w:t xml:space="preserve"> </w:t>
        </w:r>
      </w:ins>
      <w:ins w:id="34" w:author="Unknown Author" w:date="2025-06-09T21:36:16Z">
        <w:r>
          <w:rPr>
            <w:color w:val="000000"/>
            <w:sz w:val="24"/>
            <w:szCs w:val="24"/>
          </w:rPr>
          <w:t>y colaborativo</w:t>
        </w:r>
      </w:ins>
      <w:r>
        <w:rPr>
          <w:color w:val="000000"/>
          <w:sz w:val="24"/>
          <w:szCs w:val="24"/>
        </w:rPr>
        <w:t>.</w:t>
      </w:r>
    </w:p>
    <w:p>
      <w:pPr>
        <w:pStyle w:val="Normal"/>
        <w:rPr>
          <w:rFonts w:ascii="Calibri" w:hAnsi="Calibri"/>
          <w:color w:val="000000"/>
          <w:sz w:val="24"/>
          <w:szCs w:val="24"/>
        </w:rPr>
      </w:pPr>
      <w:r>
        <w:rPr>
          <w:color w:val="000000"/>
          <w:sz w:val="24"/>
          <w:szCs w:val="24"/>
        </w:rPr>
        <w:t xml:space="preserve">La propuesta didáctica responde a estas necesidades mediante la implementación de prácticas innovadoras centradas en el estudiante </w:t>
      </w:r>
      <w:r>
        <w:rPr>
          <w:rFonts w:eastAsia="Times New Roman" w:cs="Times New Roman"/>
          <w:color w:val="000000"/>
          <w:kern w:val="0"/>
          <w:sz w:val="24"/>
          <w:szCs w:val="24"/>
          <w:lang w:val="es-ES" w:eastAsia="es-ES" w:bidi="ar-SA"/>
        </w:rPr>
        <w:t>(UNIR, 2025b)</w:t>
      </w:r>
      <w:r>
        <w:rPr>
          <w:color w:val="000000"/>
          <w:sz w:val="24"/>
          <w:szCs w:val="24"/>
        </w:rPr>
        <w:t xml:space="preserve">, como la simulación de circuitos digitales y analógicos  y el uso de recursos digitales como Logisim. Estas estrategias permiten que el alumnado experimente, investigue y resuelva problemas reales, promoviendo así un enfoque de aprendizaje profundo y significativo </w:t>
      </w:r>
      <w:r>
        <w:rPr>
          <w:rFonts w:eastAsia="Times New Roman" w:cs="Times New Roman"/>
          <w:color w:val="000000"/>
          <w:kern w:val="0"/>
          <w:sz w:val="24"/>
          <w:szCs w:val="24"/>
          <w:lang w:val="es-ES" w:eastAsia="es-ES" w:bidi="ar-SA"/>
        </w:rPr>
        <w:t>(UNIR, 2025b)</w:t>
      </w:r>
      <w:r>
        <w:rPr>
          <w:color w:val="000000"/>
          <w:sz w:val="24"/>
          <w:szCs w:val="24"/>
        </w:rPr>
        <w:t>.</w:t>
      </w:r>
    </w:p>
    <w:p>
      <w:pPr>
        <w:pStyle w:val="Normal"/>
        <w:rPr>
          <w:rFonts w:ascii="Calibri" w:hAnsi="Calibri"/>
          <w:color w:val="000000"/>
          <w:sz w:val="24"/>
          <w:szCs w:val="24"/>
        </w:rPr>
      </w:pPr>
      <w:r>
        <w:rPr>
          <w:color w:val="000000"/>
          <w:sz w:val="24"/>
          <w:szCs w:val="24"/>
        </w:rPr>
        <w:t>Los criterios de evaluación seleccionados (CEV4.4, CEV4.5, CEV5.1) y sus indicadores permiten valorar tanto la adquisición de los contenidos técnicos como el desarrollo de competencias clave, integrando descriptores como CCL1 y CCL2 (comunicación y comprensión), CP1 (uso técnico del inglés), STEM1 y STEM2 (aplicación y experimentación científica), CD3 (uso de herramientas digitales) y CPSAA5 (trabajo en equipo y gestión de proyectos).</w:t>
      </w:r>
    </w:p>
    <w:p>
      <w:pPr>
        <w:pStyle w:val="Normal"/>
        <w:rPr>
          <w:rFonts w:ascii="Calibri" w:hAnsi="Calibri"/>
          <w:color w:val="000000"/>
          <w:sz w:val="24"/>
          <w:szCs w:val="24"/>
        </w:rPr>
      </w:pPr>
      <w:r>
        <w:rPr>
          <w:color w:val="000000"/>
          <w:sz w:val="24"/>
          <w:szCs w:val="24"/>
        </w:rPr>
        <w:t xml:space="preserve">El uso de simuladores </w:t>
      </w:r>
      <w:del w:id="35" w:author="Unknown Author" w:date="2025-06-09T21:52:42Z">
        <w:r>
          <w:rPr>
            <w:color w:val="000000"/>
            <w:sz w:val="24"/>
            <w:szCs w:val="24"/>
          </w:rPr>
          <w:delText xml:space="preserve">y el aprendizaje-servicio, </w:delText>
        </w:r>
      </w:del>
      <w:r>
        <w:rPr>
          <w:color w:val="000000"/>
          <w:sz w:val="24"/>
          <w:szCs w:val="24"/>
        </w:rPr>
        <w:t xml:space="preserve">como recomienda la literatura </w:t>
      </w:r>
      <w:r>
        <w:rPr>
          <w:rFonts w:eastAsia="Times New Roman" w:cs="Times New Roman"/>
          <w:color w:val="000000"/>
          <w:kern w:val="0"/>
          <w:sz w:val="24"/>
          <w:szCs w:val="24"/>
          <w:lang w:val="es-ES" w:eastAsia="es-ES" w:bidi="ar-SA"/>
        </w:rPr>
        <w:t>(UNIR, 2025b)</w:t>
      </w:r>
      <w:r>
        <w:rPr>
          <w:color w:val="000000"/>
          <w:sz w:val="24"/>
          <w:szCs w:val="24"/>
        </w:rPr>
        <w:t>, favorecen la motivación y la conexión entre los saberes académicos y la vida real, mejorando los resultados y el clima de aula.</w:t>
      </w:r>
      <w:r>
        <w:br w:type="page"/>
      </w:r>
    </w:p>
    <w:p>
      <w:pPr>
        <w:pStyle w:val="Heading1"/>
        <w:rPr/>
      </w:pPr>
      <w:bookmarkStart w:id="4" w:name="__RefHeading___Toc6020_2647341432"/>
      <w:bookmarkEnd w:id="4"/>
      <w:r>
        <w:rPr/>
        <w:t>5. Objetivos</w:t>
      </w:r>
    </w:p>
    <w:p>
      <w:pPr>
        <w:pStyle w:val="TextBody"/>
        <w:rPr>
          <w:rFonts w:ascii="Calibri" w:hAnsi="Calibri"/>
          <w:color w:val="000000"/>
          <w:sz w:val="24"/>
          <w:szCs w:val="24"/>
        </w:rPr>
      </w:pPr>
      <w:r>
        <w:rPr>
          <w:color w:val="000000"/>
          <w:sz w:val="24"/>
          <w:szCs w:val="24"/>
        </w:rPr>
        <w:t xml:space="preserve">En esta unidad didáctica se trabajan los siguientes objetivos de etapa según el artículo 7 del Decreto 157/2022, de 15 de septiembre:     </w:t>
      </w:r>
    </w:p>
    <w:p>
      <w:pPr>
        <w:pStyle w:val="Normal"/>
        <w:ind w:left="709" w:right="0" w:hanging="0"/>
        <w:rPr>
          <w:rFonts w:ascii="Calibri" w:hAnsi="Calibri"/>
          <w:i w:val="false"/>
          <w:i w:val="false"/>
          <w:iCs w:val="false"/>
          <w:color w:val="000000"/>
          <w:sz w:val="24"/>
          <w:szCs w:val="24"/>
        </w:rPr>
      </w:pPr>
      <w:r>
        <w:rPr>
          <w:i w:val="false"/>
          <w:iCs w:val="false"/>
          <w:color w:val="000000"/>
          <w:sz w:val="24"/>
          <w:szCs w:val="24"/>
        </w:rPr>
        <w:t>d) Afianzar los hábitos de lectura, estudio y disciplina, como condiciones necesarias para el eficaz aprovechamiento del aprendizaje, y como medio de desarrollo personal.</w:t>
      </w:r>
    </w:p>
    <w:p>
      <w:pPr>
        <w:pStyle w:val="Normal"/>
        <w:ind w:left="709" w:right="0" w:hanging="0"/>
        <w:rPr>
          <w:rFonts w:ascii="Calibri" w:hAnsi="Calibri"/>
          <w:i w:val="false"/>
          <w:i w:val="false"/>
          <w:iCs w:val="false"/>
          <w:color w:val="000000"/>
          <w:sz w:val="24"/>
          <w:szCs w:val="24"/>
        </w:rPr>
      </w:pPr>
      <w:r>
        <w:rPr>
          <w:i w:val="false"/>
          <w:iCs w:val="false"/>
          <w:color w:val="000000"/>
          <w:sz w:val="24"/>
          <w:szCs w:val="24"/>
        </w:rPr>
        <w:t>e) Dominar, tanto en su expresión oral como escrita, la lengua castellana y, en su caso, la lengua cooficial de su comunidad autónoma.</w:t>
      </w:r>
    </w:p>
    <w:p>
      <w:pPr>
        <w:pStyle w:val="Normal"/>
        <w:ind w:left="709" w:right="0" w:hanging="0"/>
        <w:rPr>
          <w:rFonts w:ascii="Calibri" w:hAnsi="Calibri"/>
          <w:i w:val="false"/>
          <w:i w:val="false"/>
          <w:iCs w:val="false"/>
          <w:color w:val="000000"/>
          <w:sz w:val="24"/>
          <w:szCs w:val="24"/>
        </w:rPr>
      </w:pPr>
      <w:r>
        <w:rPr>
          <w:i w:val="false"/>
          <w:iCs w:val="false"/>
          <w:color w:val="000000"/>
          <w:sz w:val="24"/>
          <w:szCs w:val="24"/>
        </w:rPr>
        <w:t>g) Utilizar con solvencia y responsabilidad las tecnologías de la información y la comunicación</w:t>
      </w:r>
    </w:p>
    <w:p>
      <w:pPr>
        <w:pStyle w:val="Normal"/>
        <w:ind w:left="709" w:right="0" w:hanging="0"/>
        <w:rPr>
          <w:rFonts w:ascii="Calibri" w:hAnsi="Calibri"/>
          <w:i w:val="false"/>
          <w:i w:val="false"/>
          <w:iCs w:val="false"/>
          <w:color w:val="000000"/>
          <w:sz w:val="24"/>
          <w:szCs w:val="24"/>
        </w:rPr>
      </w:pPr>
      <w:r>
        <w:rPr>
          <w:i w:val="false"/>
          <w:iCs w:val="false"/>
          <w:color w:val="000000"/>
          <w:sz w:val="24"/>
          <w:szCs w:val="24"/>
        </w:rPr>
        <w:t>i) Acceder a los conocimientos científicos y tecnológicos fundamentales y dominar las habilidades básicas propias de la modalidad elegida.</w:t>
      </w:r>
    </w:p>
    <w:p>
      <w:pPr>
        <w:pStyle w:val="Normal"/>
        <w:ind w:left="709" w:right="0" w:hanging="0"/>
        <w:rPr>
          <w:rFonts w:ascii="Calibri" w:hAnsi="Calibri"/>
          <w:i w:val="false"/>
          <w:i w:val="false"/>
          <w:iCs w:val="false"/>
          <w:color w:val="000000"/>
          <w:sz w:val="24"/>
          <w:szCs w:val="24"/>
        </w:rPr>
      </w:pPr>
      <w:r>
        <w:rPr>
          <w:i w:val="false"/>
          <w:iCs w:val="false"/>
          <w:color w:val="000000"/>
          <w:sz w:val="24"/>
          <w:szCs w:val="24"/>
        </w:rPr>
        <w:t>k) Afianzar el espíritu emprendedor con actitudes de creatividad, flexibilidad, iniciativa,  trabajo en equipo, confianza en uno mismo y sentido crítico</w:t>
      </w:r>
    </w:p>
    <w:p>
      <w:pPr>
        <w:pStyle w:val="PreformattedText"/>
        <w:ind w:left="709" w:right="0" w:hanging="0"/>
        <w:rPr>
          <w:i w:val="false"/>
          <w:i w:val="false"/>
          <w:iCs w:val="false"/>
        </w:rPr>
      </w:pPr>
      <w:r>
        <w:rPr>
          <w:rStyle w:val="SourceText"/>
          <w:rFonts w:ascii="Calibri" w:hAnsi="Calibri"/>
          <w:i w:val="false"/>
          <w:iCs w:val="false"/>
          <w:color w:val="000000"/>
          <w:sz w:val="24"/>
          <w:szCs w:val="24"/>
        </w:rPr>
        <w:t>(2022a, p. 10)</w:t>
      </w:r>
    </w:p>
    <w:p>
      <w:pPr>
        <w:pStyle w:val="TextBody"/>
        <w:rPr>
          <w:rFonts w:ascii="Calirbri" w:hAnsi="Calirbri"/>
          <w:sz w:val="24"/>
          <w:szCs w:val="24"/>
        </w:rPr>
      </w:pPr>
      <w:r>
        <w:rPr>
          <w:rFonts w:ascii="Calirbri" w:hAnsi="Calirbri"/>
          <w:sz w:val="24"/>
          <w:szCs w:val="24"/>
        </w:rPr>
        <w:t xml:space="preserve">Se trabajarán los siguientes objetivos didácticos para el </w:t>
      </w:r>
      <w:r>
        <w:rPr>
          <w:rFonts w:ascii="Calirbri" w:hAnsi="Calirbri"/>
          <w:b w:val="false"/>
          <w:bCs w:val="false"/>
          <w:i/>
          <w:iCs/>
          <w:color w:val="000000"/>
          <w:sz w:val="24"/>
          <w:szCs w:val="24"/>
        </w:rPr>
        <w:t>Bloque 4. Sistemas eléctricos y electrónicos</w:t>
      </w:r>
      <w:r>
        <w:rPr>
          <w:rFonts w:ascii="Calirbri" w:hAnsi="Calirbri"/>
          <w:color w:val="000000"/>
          <w:sz w:val="24"/>
          <w:szCs w:val="24"/>
        </w:rPr>
        <w:t xml:space="preserve"> </w:t>
      </w:r>
      <w:r>
        <w:rPr>
          <w:rFonts w:ascii="Calirbri" w:hAnsi="Calirbri"/>
          <w:i w:val="false"/>
          <w:iCs w:val="false"/>
          <w:color w:val="000000"/>
          <w:sz w:val="24"/>
          <w:szCs w:val="24"/>
        </w:rPr>
        <w:t xml:space="preserve">(Decreto 157/2022,2022a, p. 527)  y se detallan en el </w:t>
      </w:r>
      <w:r>
        <w:rPr>
          <w:rFonts w:ascii="Calirbri" w:hAnsi="Calirbri"/>
          <w:i w:val="false"/>
          <w:iCs w:val="false"/>
          <w:color w:val="000000"/>
          <w:sz w:val="24"/>
          <w:szCs w:val="24"/>
        </w:rPr>
        <w:fldChar w:fldCharType="begin"/>
      </w:r>
      <w:r>
        <w:rPr>
          <w:sz w:val="24"/>
          <w:i w:val="false"/>
          <w:szCs w:val="24"/>
          <w:iCs w:val="false"/>
          <w:rFonts w:ascii="Calirbri" w:hAnsi="Calirbri"/>
          <w:color w:val="000000"/>
        </w:rPr>
        <w:instrText> REF Ref_Table0_caption_only \h </w:instrText>
      </w:r>
      <w:r>
        <w:rPr>
          <w:sz w:val="24"/>
          <w:i w:val="false"/>
          <w:szCs w:val="24"/>
          <w:iCs w:val="false"/>
          <w:rFonts w:ascii="Calirbri" w:hAnsi="Calirbri"/>
          <w:color w:val="000000"/>
        </w:rPr>
        <w:fldChar w:fldCharType="separate"/>
      </w:r>
      <w:r>
        <w:rPr>
          <w:sz w:val="24"/>
          <w:i w:val="false"/>
          <w:szCs w:val="24"/>
          <w:iCs w:val="false"/>
          <w:rFonts w:ascii="Calirbri" w:hAnsi="Calirbri"/>
          <w:color w:val="000000"/>
        </w:rPr>
        <w:t>Cronograma</w:t>
      </w:r>
      <w:r>
        <w:rPr>
          <w:sz w:val="24"/>
          <w:i w:val="false"/>
          <w:szCs w:val="24"/>
          <w:iCs w:val="false"/>
          <w:rFonts w:ascii="Calirbri" w:hAnsi="Calirbri"/>
          <w:color w:val="000000"/>
        </w:rPr>
        <w:fldChar w:fldCharType="end"/>
      </w:r>
      <w:r>
        <w:rPr>
          <w:rFonts w:ascii="Calirbri" w:hAnsi="Calirbri"/>
          <w:i w:val="false"/>
          <w:iCs w:val="false"/>
          <w:color w:val="000000"/>
          <w:sz w:val="24"/>
          <w:szCs w:val="24"/>
        </w:rPr>
        <w:t xml:space="preserve"> en la página </w:t>
      </w:r>
      <w:r>
        <w:rPr>
          <w:rFonts w:ascii="Calirbri" w:hAnsi="Calirbri"/>
          <w:i w:val="false"/>
          <w:iCs w:val="false"/>
          <w:color w:val="000000"/>
          <w:sz w:val="24"/>
          <w:szCs w:val="24"/>
        </w:rPr>
        <w:fldChar w:fldCharType="begin"/>
      </w:r>
      <w:r>
        <w:rPr>
          <w:sz w:val="24"/>
          <w:i w:val="false"/>
          <w:szCs w:val="24"/>
          <w:iCs w:val="false"/>
          <w:rFonts w:ascii="Calirbri" w:hAnsi="Calirbri"/>
          <w:color w:val="000000"/>
        </w:rPr>
        <w:instrText> PAGEREF Ref_Table0_full \h </w:instrText>
      </w:r>
      <w:r>
        <w:rPr>
          <w:sz w:val="24"/>
          <w:i w:val="false"/>
          <w:szCs w:val="24"/>
          <w:iCs w:val="false"/>
          <w:rFonts w:ascii="Calirbri" w:hAnsi="Calirbri"/>
          <w:color w:val="000000"/>
        </w:rPr>
        <w:fldChar w:fldCharType="separate"/>
      </w:r>
      <w:r>
        <w:rPr>
          <w:sz w:val="24"/>
          <w:i w:val="false"/>
          <w:szCs w:val="24"/>
          <w:iCs w:val="false"/>
          <w:rFonts w:ascii="Calirbri" w:hAnsi="Calirbri"/>
          <w:color w:val="000000"/>
        </w:rPr>
        <w:t>12</w:t>
      </w:r>
      <w:r>
        <w:rPr>
          <w:sz w:val="24"/>
          <w:i w:val="false"/>
          <w:szCs w:val="24"/>
          <w:iCs w:val="false"/>
          <w:rFonts w:ascii="Calirbri" w:hAnsi="Calirbri"/>
          <w:color w:val="000000"/>
        </w:rPr>
        <w:fldChar w:fldCharType="end"/>
      </w:r>
      <w:r>
        <w:rPr>
          <w:rFonts w:ascii="Calirbri" w:hAnsi="Calirbri"/>
          <w:i w:val="false"/>
          <w:iCs w:val="false"/>
          <w:color w:val="000000"/>
          <w:sz w:val="24"/>
          <w:szCs w:val="24"/>
        </w:rPr>
        <w:t>.</w:t>
      </w:r>
    </w:p>
    <w:p>
      <w:pPr>
        <w:pStyle w:val="TextBody"/>
        <w:rPr/>
      </w:pPr>
      <w:r>
        <w:rPr>
          <w:rFonts w:ascii="Calirbri" w:hAnsi="Calirbri"/>
          <w:sz w:val="24"/>
          <w:szCs w:val="24"/>
        </w:rPr>
        <w:t xml:space="preserve">Se trabajarán los siguientes objetivos didácticos </w:t>
      </w:r>
      <w:r>
        <w:rPr>
          <w:rFonts w:ascii="Calirbri" w:hAnsi="Calirbri"/>
          <w:b w:val="false"/>
          <w:i w:val="false"/>
          <w:strike w:val="false"/>
          <w:dstrike w:val="false"/>
          <w:outline w:val="false"/>
          <w:shadow w:val="false"/>
          <w:sz w:val="24"/>
          <w:szCs w:val="24"/>
          <w:u w:val="none"/>
          <w:em w:val="none"/>
        </w:rPr>
        <w:t xml:space="preserve"> </w:t>
      </w:r>
      <w:r>
        <w:rPr>
          <w:rFonts w:ascii="Calirbri" w:hAnsi="Calirbri"/>
          <w:b w:val="false"/>
          <w:bCs w:val="false"/>
          <w:i/>
          <w:iCs/>
          <w:strike w:val="false"/>
          <w:dstrike w:val="false"/>
          <w:outline w:val="false"/>
          <w:shadow w:val="false"/>
          <w:sz w:val="24"/>
          <w:szCs w:val="24"/>
          <w:u w:val="none"/>
          <w:em w:val="none"/>
        </w:rPr>
        <w:t>Bloque 5. Programación, automatización y control</w:t>
      </w:r>
      <w:r>
        <w:rPr>
          <w:rFonts w:ascii="Calirbri" w:hAnsi="Calirbri"/>
          <w:b w:val="false"/>
          <w:i w:val="false"/>
          <w:strike w:val="false"/>
          <w:dstrike w:val="false"/>
          <w:outline w:val="false"/>
          <w:shadow w:val="false"/>
          <w:sz w:val="24"/>
          <w:szCs w:val="24"/>
          <w:u w:val="none"/>
          <w:em w:val="none"/>
        </w:rPr>
        <w:t xml:space="preserve"> </w:t>
      </w:r>
      <w:r>
        <w:rPr>
          <w:rFonts w:ascii="Calirbri" w:hAnsi="Calirbri"/>
          <w:b w:val="false"/>
          <w:i w:val="false"/>
          <w:iCs w:val="false"/>
          <w:strike w:val="false"/>
          <w:dstrike w:val="false"/>
          <w:outline w:val="false"/>
          <w:shadow w:val="false"/>
          <w:color w:val="000000"/>
          <w:sz w:val="24"/>
          <w:szCs w:val="24"/>
          <w:u w:val="none"/>
          <w:em w:val="none"/>
        </w:rPr>
        <w:t xml:space="preserve">(Decreto 157/2022,2022a, p. 527) y se detallan en el </w:t>
      </w:r>
      <w:r>
        <w:rPr>
          <w:rFonts w:ascii="Calirbri" w:hAnsi="Calirbri"/>
          <w:b w:val="false"/>
          <w:i w:val="false"/>
          <w:iCs w:val="false"/>
          <w:strike w:val="false"/>
          <w:dstrike w:val="false"/>
          <w:outline w:val="false"/>
          <w:shadow w:val="false"/>
          <w:color w:val="000000"/>
          <w:sz w:val="24"/>
          <w:szCs w:val="24"/>
          <w:u w:val="none"/>
          <w:em w:val="none"/>
        </w:rPr>
        <w:fldChar w:fldCharType="begin"/>
      </w:r>
      <w:r>
        <w:rPr>
          <w:outline w:val="false"/>
          <w:dstrike w:val="false"/>
          <w:strike w:val="false"/>
          <w:sz w:val="24"/>
          <w:i w:val="false"/>
          <w:shadow w:val="false"/>
          <w:u w:val="none"/>
          <w:b w:val="false"/>
          <w:szCs w:val="24"/>
          <w:iCs w:val="false"/>
          <w:em w:val="none"/>
          <w:rFonts w:ascii="Calirbri" w:hAnsi="Calirbri"/>
          <w:color w:val="000000"/>
        </w:rPr>
        <w:instrText> REF Ref_Table0_caption_only \h </w:instrText>
      </w:r>
      <w:r>
        <w:rPr>
          <w:outline w:val="false"/>
          <w:dstrike w:val="false"/>
          <w:strike w:val="false"/>
          <w:sz w:val="24"/>
          <w:i w:val="false"/>
          <w:shadow w:val="false"/>
          <w:u w:val="none"/>
          <w:b w:val="false"/>
          <w:szCs w:val="24"/>
          <w:iCs w:val="false"/>
          <w:em w:val="none"/>
          <w:rFonts w:ascii="Calirbri" w:hAnsi="Calirbri"/>
          <w:color w:val="000000"/>
        </w:rPr>
        <w:fldChar w:fldCharType="separate"/>
      </w:r>
      <w:r>
        <w:rPr>
          <w:outline w:val="false"/>
          <w:dstrike w:val="false"/>
          <w:strike w:val="false"/>
          <w:sz w:val="24"/>
          <w:i w:val="false"/>
          <w:shadow w:val="false"/>
          <w:u w:val="none"/>
          <w:b w:val="false"/>
          <w:szCs w:val="24"/>
          <w:iCs w:val="false"/>
          <w:em w:val="none"/>
          <w:rFonts w:ascii="Calirbri" w:hAnsi="Calirbri"/>
          <w:color w:val="000000"/>
        </w:rPr>
        <w:t>Cronograma</w:t>
      </w:r>
      <w:r>
        <w:rPr>
          <w:outline w:val="false"/>
          <w:dstrike w:val="false"/>
          <w:strike w:val="false"/>
          <w:sz w:val="24"/>
          <w:i w:val="false"/>
          <w:shadow w:val="false"/>
          <w:u w:val="none"/>
          <w:b w:val="false"/>
          <w:szCs w:val="24"/>
          <w:iCs w:val="false"/>
          <w:em w:val="none"/>
          <w:rFonts w:ascii="Calirbri" w:hAnsi="Calirbri"/>
          <w:color w:val="000000"/>
        </w:rPr>
        <w:fldChar w:fldCharType="end"/>
      </w:r>
      <w:r>
        <w:rPr>
          <w:rFonts w:ascii="Calirbri" w:hAnsi="Calirbri"/>
          <w:b w:val="false"/>
          <w:i w:val="false"/>
          <w:iCs w:val="false"/>
          <w:strike w:val="false"/>
          <w:dstrike w:val="false"/>
          <w:outline w:val="false"/>
          <w:shadow w:val="false"/>
          <w:color w:val="000000"/>
          <w:sz w:val="24"/>
          <w:szCs w:val="24"/>
          <w:u w:val="none"/>
          <w:em w:val="none"/>
        </w:rPr>
        <w:t xml:space="preserve"> en la página </w:t>
      </w:r>
      <w:r>
        <w:rPr>
          <w:rFonts w:ascii="Calirbri" w:hAnsi="Calirbri"/>
          <w:b w:val="false"/>
          <w:i w:val="false"/>
          <w:iCs w:val="false"/>
          <w:strike w:val="false"/>
          <w:dstrike w:val="false"/>
          <w:outline w:val="false"/>
          <w:shadow w:val="false"/>
          <w:color w:val="000000"/>
          <w:sz w:val="24"/>
          <w:szCs w:val="24"/>
          <w:u w:val="none"/>
          <w:em w:val="none"/>
        </w:rPr>
        <w:fldChar w:fldCharType="begin"/>
      </w:r>
      <w:r>
        <w:rPr>
          <w:outline w:val="false"/>
          <w:dstrike w:val="false"/>
          <w:strike w:val="false"/>
          <w:sz w:val="24"/>
          <w:i w:val="false"/>
          <w:shadow w:val="false"/>
          <w:u w:val="none"/>
          <w:b w:val="false"/>
          <w:szCs w:val="24"/>
          <w:iCs w:val="false"/>
          <w:em w:val="none"/>
          <w:rFonts w:ascii="Calirbri" w:hAnsi="Calirbri"/>
          <w:color w:val="000000"/>
        </w:rPr>
        <w:instrText> PAGEREF Ref_Table0_full \h </w:instrText>
      </w:r>
      <w:r>
        <w:rPr>
          <w:outline w:val="false"/>
          <w:dstrike w:val="false"/>
          <w:strike w:val="false"/>
          <w:sz w:val="24"/>
          <w:i w:val="false"/>
          <w:shadow w:val="false"/>
          <w:u w:val="none"/>
          <w:b w:val="false"/>
          <w:szCs w:val="24"/>
          <w:iCs w:val="false"/>
          <w:em w:val="none"/>
          <w:rFonts w:ascii="Calirbri" w:hAnsi="Calirbri"/>
          <w:color w:val="000000"/>
        </w:rPr>
        <w:fldChar w:fldCharType="separate"/>
      </w:r>
      <w:r>
        <w:rPr>
          <w:outline w:val="false"/>
          <w:dstrike w:val="false"/>
          <w:strike w:val="false"/>
          <w:sz w:val="24"/>
          <w:i w:val="false"/>
          <w:shadow w:val="false"/>
          <w:u w:val="none"/>
          <w:b w:val="false"/>
          <w:szCs w:val="24"/>
          <w:iCs w:val="false"/>
          <w:em w:val="none"/>
          <w:rFonts w:ascii="Calirbri" w:hAnsi="Calirbri"/>
          <w:color w:val="000000"/>
        </w:rPr>
        <w:t>12</w:t>
      </w:r>
      <w:r>
        <w:rPr>
          <w:outline w:val="false"/>
          <w:dstrike w:val="false"/>
          <w:strike w:val="false"/>
          <w:sz w:val="24"/>
          <w:i w:val="false"/>
          <w:shadow w:val="false"/>
          <w:u w:val="none"/>
          <w:b w:val="false"/>
          <w:szCs w:val="24"/>
          <w:iCs w:val="false"/>
          <w:em w:val="none"/>
          <w:rFonts w:ascii="Calirbri" w:hAnsi="Calirbri"/>
          <w:color w:val="000000"/>
        </w:rPr>
        <w:fldChar w:fldCharType="end"/>
      </w:r>
      <w:r>
        <w:rPr>
          <w:rFonts w:ascii="Calirbri" w:hAnsi="Calirbri"/>
          <w:b w:val="false"/>
          <w:i w:val="false"/>
          <w:iCs w:val="false"/>
          <w:strike w:val="false"/>
          <w:dstrike w:val="false"/>
          <w:outline w:val="false"/>
          <w:shadow w:val="false"/>
          <w:color w:val="000000"/>
          <w:sz w:val="24"/>
          <w:szCs w:val="24"/>
          <w:u w:val="none"/>
          <w:em w:val="none"/>
        </w:rPr>
        <w:t>.</w:t>
      </w:r>
    </w:p>
    <w:p>
      <w:pPr>
        <w:pStyle w:val="TextBody"/>
        <w:widowControl/>
        <w:numPr>
          <w:ilvl w:val="0"/>
          <w:numId w:val="0"/>
        </w:numPr>
        <w:suppressAutoHyphens w:val="true"/>
        <w:overflowPunct w:val="true"/>
        <w:bidi w:val="0"/>
        <w:spacing w:lineRule="auto" w:line="276" w:before="0" w:after="140"/>
        <w:ind w:left="720" w:hanging="0"/>
        <w:jc w:val="both"/>
        <w:rPr>
          <w:rFonts w:ascii="Calirbri" w:hAnsi="Calirbri"/>
          <w:sz w:val="24"/>
          <w:szCs w:val="24"/>
        </w:rPr>
      </w:pPr>
      <w:r>
        <w:rPr>
          <w:rFonts w:ascii="Calirbri" w:hAnsi="Calirbri"/>
          <w:sz w:val="24"/>
          <w:szCs w:val="24"/>
        </w:rPr>
      </w:r>
      <w:r>
        <w:br w:type="page"/>
      </w:r>
    </w:p>
    <w:p>
      <w:pPr>
        <w:pStyle w:val="Heading1"/>
        <w:rPr/>
      </w:pPr>
      <w:bookmarkStart w:id="5" w:name="__RefHeading___Toc6022_2647341432"/>
      <w:bookmarkEnd w:id="5"/>
      <w:r>
        <w:rPr/>
        <w:t>6.  Elementos del currículo</w:t>
      </w:r>
    </w:p>
    <w:p>
      <w:pPr>
        <w:pStyle w:val="Normal"/>
        <w:rPr/>
      </w:pPr>
      <w:r>
        <w:rPr/>
        <w:t xml:space="preserve">Se trabajan las siguientes competencias clave </w:t>
      </w:r>
      <w:r>
        <w:rPr>
          <w:b w:val="false"/>
          <w:i w:val="false"/>
          <w:iCs w:val="false"/>
          <w:caps w:val="false"/>
          <w:smallCaps w:val="false"/>
          <w:color w:val="000000"/>
          <w:position w:val="0"/>
          <w:sz w:val="24"/>
          <w:sz w:val="24"/>
          <w:szCs w:val="24"/>
          <w:u w:val="none"/>
          <w:vertAlign w:val="baseline"/>
        </w:rPr>
        <w:t>(Real Decreto 243/2022, 2022b,p. 40)</w:t>
      </w:r>
    </w:p>
    <w:p>
      <w:pPr>
        <w:pStyle w:val="Normal"/>
        <w:rPr/>
      </w:pPr>
      <w: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223510" cy="4861560"/>
                <wp:effectExtent l="0" t="0" r="0" b="0"/>
                <wp:wrapSquare wrapText="largest"/>
                <wp:docPr id="1" name="Frame3"/>
                <a:graphic xmlns:a="http://schemas.openxmlformats.org/drawingml/2006/main">
                  <a:graphicData uri="http://schemas.microsoft.com/office/word/2010/wordprocessingShape">
                    <wps:wsp>
                      <wps:cNvSpPr/>
                      <wps:spPr>
                        <a:xfrm>
                          <a:off x="0" y="0"/>
                          <a:ext cx="5222880" cy="4861080"/>
                        </a:xfrm>
                        <a:prstGeom prst="rect">
                          <a:avLst/>
                        </a:prstGeom>
                        <a:noFill/>
                        <a:ln>
                          <a:noFill/>
                        </a:ln>
                      </wps:spPr>
                      <wps:style>
                        <a:lnRef idx="0"/>
                        <a:fillRef idx="0"/>
                        <a:effectRef idx="0"/>
                        <a:fontRef idx="minor"/>
                      </wps:style>
                      <wps:txbx>
                        <w:txbxContent>
                          <w:p>
                            <w:pPr>
                              <w:pStyle w:val="Table"/>
                              <w:spacing w:before="120" w:after="120"/>
                              <w:rPr>
                                <w:color w:val="000000"/>
                              </w:rPr>
                            </w:pPr>
                            <w:r>
                              <w:rPr/>
                              <w:drawing>
                                <wp:inline distT="0" distB="0" distL="0" distR="0">
                                  <wp:extent cx="5219700" cy="44265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219700" cy="442658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1</w:t>
                            </w:r>
                            <w:r>
                              <w:rPr>
                                <w:color w:val="000000"/>
                              </w:rPr>
                              <w:fldChar w:fldCharType="end"/>
                            </w:r>
                            <w:r>
                              <w:rPr>
                                <w:color w:val="000000"/>
                              </w:rPr>
                              <w:t>: Compentencias clave</w:t>
                            </w:r>
                          </w:p>
                        </w:txbxContent>
                      </wps:txbx>
                      <wps:bodyPr lIns="0" rIns="0" tIns="0" bIns="0">
                        <a:noAutofit/>
                      </wps:bodyPr>
                    </wps:wsp>
                  </a:graphicData>
                </a:graphic>
              </wp:anchor>
            </w:drawing>
          </mc:Choice>
          <mc:Fallback>
            <w:pict>
              <v:rect id="shape_0" ID="Frame3" stroked="f" style="position:absolute;margin-left:-0.15pt;margin-top:0.05pt;width:411.2pt;height:382.7pt;mso-position-horizontal:center">
                <w10:wrap type="square"/>
                <v:fill o:detectmouseclick="t" on="false"/>
                <v:stroke color="#3465a4" joinstyle="round" endcap="flat"/>
                <v:textbox>
                  <w:txbxContent>
                    <w:p>
                      <w:pPr>
                        <w:pStyle w:val="Table"/>
                        <w:spacing w:before="120" w:after="120"/>
                        <w:rPr>
                          <w:color w:val="000000"/>
                        </w:rPr>
                      </w:pPr>
                      <w:r>
                        <w:rPr/>
                        <w:drawing>
                          <wp:inline distT="0" distB="0" distL="0" distR="0">
                            <wp:extent cx="5219700" cy="44265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5219700" cy="442658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1</w:t>
                      </w:r>
                      <w:r>
                        <w:rPr>
                          <w:color w:val="000000"/>
                        </w:rPr>
                        <w:fldChar w:fldCharType="end"/>
                      </w:r>
                      <w:r>
                        <w:rPr>
                          <w:color w:val="000000"/>
                        </w:rPr>
                        <w:t>: Compentencias clave</w:t>
                      </w:r>
                    </w:p>
                  </w:txbxContent>
                </v:textbox>
              </v:rect>
            </w:pict>
          </mc:Fallback>
        </mc:AlternateContent>
      </w:r>
      <w:r>
        <w:rPr>
          <w:b w:val="false"/>
          <w:i w:val="false"/>
          <w:iCs w:val="false"/>
          <w:caps w:val="false"/>
          <w:smallCaps w:val="false"/>
          <w:color w:val="000000"/>
          <w:position w:val="0"/>
          <w:sz w:val="24"/>
          <w:sz w:val="24"/>
          <w:szCs w:val="24"/>
          <w:u w:val="none"/>
          <w:vertAlign w:val="baseline"/>
        </w:rPr>
        <w:t>Se trabajan los siguientes saberes básicos (Decreto 157/2022,2022a, p. 527)</w:t>
      </w:r>
    </w:p>
    <w:p>
      <w:pPr>
        <w:pStyle w:val="TextBody"/>
        <w:rPr/>
      </w:pPr>
      <w:r>
        <w:rPr/>
      </w:r>
      <w:r>
        <w:br w:type="page"/>
      </w:r>
    </w:p>
    <w:p>
      <w:pPr>
        <w:pStyle w:val="Normal"/>
        <w:rPr/>
      </w:pPr>
      <w:r>
        <w:rPr/>
        <mc:AlternateContent>
          <mc:Choice Requires="wps">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223510" cy="1764030"/>
                <wp:effectExtent l="0" t="0" r="0" b="0"/>
                <wp:wrapSquare wrapText="largest"/>
                <wp:docPr id="5" name="Frame4"/>
                <a:graphic xmlns:a="http://schemas.openxmlformats.org/drawingml/2006/main">
                  <a:graphicData uri="http://schemas.microsoft.com/office/word/2010/wordprocessingShape">
                    <wps:wsp>
                      <wps:cNvSpPr/>
                      <wps:spPr>
                        <a:xfrm>
                          <a:off x="0" y="0"/>
                          <a:ext cx="5222880" cy="1763280"/>
                        </a:xfrm>
                        <a:prstGeom prst="rect">
                          <a:avLst/>
                        </a:prstGeom>
                        <a:noFill/>
                        <a:ln>
                          <a:noFill/>
                        </a:ln>
                      </wps:spPr>
                      <wps:style>
                        <a:lnRef idx="0"/>
                        <a:fillRef idx="0"/>
                        <a:effectRef idx="0"/>
                        <a:fontRef idx="minor"/>
                      </wps:style>
                      <wps:txbx>
                        <w:txbxContent>
                          <w:p>
                            <w:pPr>
                              <w:pStyle w:val="Table"/>
                              <w:spacing w:before="120" w:after="120"/>
                              <w:rPr>
                                <w:color w:val="000000"/>
                              </w:rPr>
                            </w:pPr>
                            <w:r>
                              <w:rPr/>
                              <w:drawing>
                                <wp:inline distT="0" distB="0" distL="0" distR="0">
                                  <wp:extent cx="5219700" cy="132905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3"/>
                                          <a:stretch>
                                            <a:fillRect/>
                                          </a:stretch>
                                        </pic:blipFill>
                                        <pic:spPr bwMode="auto">
                                          <a:xfrm>
                                            <a:off x="0" y="0"/>
                                            <a:ext cx="5219700" cy="132905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2</w:t>
                            </w:r>
                            <w:r>
                              <w:rPr>
                                <w:color w:val="000000"/>
                              </w:rPr>
                              <w:fldChar w:fldCharType="end"/>
                            </w:r>
                            <w:r>
                              <w:rPr>
                                <w:color w:val="000000"/>
                              </w:rPr>
                              <w:t>: Saberes básicos</w:t>
                            </w:r>
                          </w:p>
                        </w:txbxContent>
                      </wps:txbx>
                      <wps:bodyPr lIns="0" rIns="0" tIns="0" bIns="0">
                        <a:noAutofit/>
                      </wps:bodyPr>
                    </wps:wsp>
                  </a:graphicData>
                </a:graphic>
              </wp:anchor>
            </w:drawing>
          </mc:Choice>
          <mc:Fallback>
            <w:pict>
              <v:rect id="shape_0" ID="Frame4" stroked="f" style="position:absolute;margin-left:-0.15pt;margin-top:0.05pt;width:411.2pt;height:138.8pt;mso-position-horizontal:center">
                <w10:wrap type="square"/>
                <v:fill o:detectmouseclick="t" on="false"/>
                <v:stroke color="#3465a4" joinstyle="round" endcap="flat"/>
                <v:textbox>
                  <w:txbxContent>
                    <w:p>
                      <w:pPr>
                        <w:pStyle w:val="Table"/>
                        <w:spacing w:before="120" w:after="120"/>
                        <w:rPr>
                          <w:color w:val="000000"/>
                        </w:rPr>
                      </w:pPr>
                      <w:r>
                        <w:rPr/>
                        <w:drawing>
                          <wp:inline distT="0" distB="0" distL="0" distR="0">
                            <wp:extent cx="5219700" cy="132905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
                                    <a:stretch>
                                      <a:fillRect/>
                                    </a:stretch>
                                  </pic:blipFill>
                                  <pic:spPr bwMode="auto">
                                    <a:xfrm>
                                      <a:off x="0" y="0"/>
                                      <a:ext cx="5219700" cy="132905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2</w:t>
                      </w:r>
                      <w:r>
                        <w:rPr>
                          <w:color w:val="000000"/>
                        </w:rPr>
                        <w:fldChar w:fldCharType="end"/>
                      </w:r>
                      <w:r>
                        <w:rPr>
                          <w:color w:val="000000"/>
                        </w:rPr>
                        <w:t>: Saberes básicos</w:t>
                      </w:r>
                    </w:p>
                  </w:txbxContent>
                </v:textbox>
              </v:rect>
            </w:pict>
          </mc:Fallback>
        </mc:AlternateContent>
      </w:r>
    </w:p>
    <w:p>
      <w:pPr>
        <w:pStyle w:val="TextBody"/>
        <w:rPr/>
      </w:pPr>
      <w:r>
        <w:rPr/>
        <w:t>En la siguiente tabla se muestra como  se relacionan las c</w:t>
      </w:r>
      <w:r>
        <w:rPr>
          <w:color w:val="000000"/>
          <w:sz w:val="24"/>
          <w:szCs w:val="24"/>
        </w:rPr>
        <w:t>ompetencias específicas 4 y 5</w:t>
      </w:r>
      <w:r>
        <w:rPr>
          <w:b w:val="false"/>
          <w:i w:val="false"/>
          <w:iCs w:val="false"/>
          <w:caps w:val="false"/>
          <w:smallCaps w:val="false"/>
          <w:color w:val="000000"/>
          <w:position w:val="0"/>
          <w:sz w:val="24"/>
          <w:sz w:val="24"/>
          <w:szCs w:val="24"/>
          <w:u w:val="none"/>
          <w:vertAlign w:val="baseline"/>
        </w:rPr>
        <w:t xml:space="preserve">  (Real Decreto 243/2022, 2022b,p. 317),  los saberes básicos, indicadores de logro y criterios de evaluación (Decreto 157/2022,2022a, p. 527).</w:t>
      </w:r>
    </w:p>
    <w:p>
      <w:pPr>
        <w:pStyle w:val="Heading2"/>
        <w:rPr/>
      </w:pPr>
      <w:r>
        <w:rPr/>
      </w:r>
    </w:p>
    <w:p>
      <w:pPr>
        <w:pStyle w:val="Heading2"/>
        <w:rPr>
          <w:color w:val="729FCF"/>
          <w:sz w:val="24"/>
          <w:szCs w:val="24"/>
        </w:rPr>
      </w:pPr>
      <w:r>
        <w:rPr>
          <w:color w:val="729FCF"/>
          <w:sz w:val="24"/>
          <w:szCs w:val="24"/>
        </w:rPr>
      </w:r>
      <w:r>
        <w:br w:type="page"/>
      </w:r>
    </w:p>
    <w:p>
      <w:pPr>
        <w:pStyle w:val="Normal"/>
        <w:rPr/>
      </w:pPr>
      <w:r>
        <w:rPr/>
        <mc:AlternateContent>
          <mc:Choice Requires="wps">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223510" cy="4232910"/>
                <wp:effectExtent l="0" t="0" r="0" b="0"/>
                <wp:wrapSquare wrapText="largest"/>
                <wp:docPr id="9" name="Frame5"/>
                <a:graphic xmlns:a="http://schemas.openxmlformats.org/drawingml/2006/main">
                  <a:graphicData uri="http://schemas.microsoft.com/office/word/2010/wordprocessingShape">
                    <wps:wsp>
                      <wps:cNvSpPr/>
                      <wps:spPr>
                        <a:xfrm>
                          <a:off x="0" y="0"/>
                          <a:ext cx="5222880" cy="4232160"/>
                        </a:xfrm>
                        <a:prstGeom prst="rect">
                          <a:avLst/>
                        </a:prstGeom>
                        <a:noFill/>
                        <a:ln>
                          <a:noFill/>
                        </a:ln>
                      </wps:spPr>
                      <wps:style>
                        <a:lnRef idx="0"/>
                        <a:fillRef idx="0"/>
                        <a:effectRef idx="0"/>
                        <a:fontRef idx="minor"/>
                      </wps:style>
                      <wps:txbx>
                        <w:txbxContent>
                          <w:p>
                            <w:pPr>
                              <w:pStyle w:val="Table"/>
                              <w:spacing w:before="120" w:after="120"/>
                              <w:rPr>
                                <w:color w:val="000000"/>
                              </w:rPr>
                            </w:pPr>
                            <w:r>
                              <w:rPr/>
                              <w:drawing>
                                <wp:inline distT="0" distB="0" distL="0" distR="0">
                                  <wp:extent cx="5219700" cy="379793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4"/>
                                          <a:stretch>
                                            <a:fillRect/>
                                          </a:stretch>
                                        </pic:blipFill>
                                        <pic:spPr bwMode="auto">
                                          <a:xfrm>
                                            <a:off x="0" y="0"/>
                                            <a:ext cx="5219700" cy="379793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3</w:t>
                            </w:r>
                            <w:r>
                              <w:rPr>
                                <w:color w:val="000000"/>
                              </w:rPr>
                              <w:fldChar w:fldCharType="end"/>
                            </w:r>
                            <w:r>
                              <w:rPr>
                                <w:color w:val="000000"/>
                              </w:rPr>
                              <w:t>: Criterios de evaluación e Indicadores de logro</w:t>
                            </w:r>
                          </w:p>
                        </w:txbxContent>
                      </wps:txbx>
                      <wps:bodyPr lIns="0" rIns="0" tIns="0" bIns="0">
                        <a:noAutofit/>
                      </wps:bodyPr>
                    </wps:wsp>
                  </a:graphicData>
                </a:graphic>
              </wp:anchor>
            </w:drawing>
          </mc:Choice>
          <mc:Fallback>
            <w:pict>
              <v:rect id="shape_0" ID="Frame5" stroked="f" style="position:absolute;margin-left:-0.15pt;margin-top:0.05pt;width:411.2pt;height:333.2pt;mso-position-horizontal:center">
                <w10:wrap type="square"/>
                <v:fill o:detectmouseclick="t" on="false"/>
                <v:stroke color="#3465a4" joinstyle="round" endcap="flat"/>
                <v:textbox>
                  <w:txbxContent>
                    <w:p>
                      <w:pPr>
                        <w:pStyle w:val="Table"/>
                        <w:spacing w:before="120" w:after="120"/>
                        <w:rPr>
                          <w:color w:val="000000"/>
                        </w:rPr>
                      </w:pPr>
                      <w:r>
                        <w:rPr/>
                        <w:drawing>
                          <wp:inline distT="0" distB="0" distL="0" distR="0">
                            <wp:extent cx="5219700" cy="379793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4"/>
                                    <a:stretch>
                                      <a:fillRect/>
                                    </a:stretch>
                                  </pic:blipFill>
                                  <pic:spPr bwMode="auto">
                                    <a:xfrm>
                                      <a:off x="0" y="0"/>
                                      <a:ext cx="5219700" cy="379793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3</w:t>
                      </w:r>
                      <w:r>
                        <w:rPr>
                          <w:color w:val="000000"/>
                        </w:rPr>
                        <w:fldChar w:fldCharType="end"/>
                      </w:r>
                      <w:r>
                        <w:rPr>
                          <w:color w:val="000000"/>
                        </w:rPr>
                        <w:t>: Criterios de evaluación e Indicadores de logro</w:t>
                      </w:r>
                    </w:p>
                  </w:txbxContent>
                </v:textbox>
              </v:rect>
            </w:pict>
          </mc:Fallback>
        </mc:AlternateContent>
      </w:r>
    </w:p>
    <w:p>
      <w:pPr>
        <w:pStyle w:val="Heading1"/>
        <w:rPr/>
      </w:pPr>
      <w:bookmarkStart w:id="6" w:name="__RefHeading___Toc6024_2647341432"/>
      <w:bookmarkEnd w:id="6"/>
      <w:r>
        <w:rPr/>
        <w:t>7.  Competencias clave</w:t>
      </w:r>
    </w:p>
    <w:p>
      <w:pPr>
        <w:pStyle w:val="Normal"/>
        <w:rPr/>
      </w:pPr>
      <w:r>
        <w:rPr>
          <w:color w:val="000000"/>
          <w:sz w:val="24"/>
          <w:szCs w:val="24"/>
        </w:rPr>
        <w:t>En la programación propuesta se trabajarán las siguientes competencias clave según el anexo I del  Decreto 157/2022 (Decreto 157/2022,2022a, p. 40):</w:t>
      </w:r>
    </w:p>
    <w:p>
      <w:pPr>
        <w:pStyle w:val="Normal"/>
        <w:numPr>
          <w:ilvl w:val="0"/>
          <w:numId w:val="2"/>
        </w:numPr>
        <w:rPr/>
      </w:pPr>
      <w:r>
        <w:rPr>
          <w:b/>
          <w:bCs/>
          <w:color w:val="000000"/>
          <w:sz w:val="24"/>
          <w:szCs w:val="24"/>
        </w:rPr>
        <w:t>Competencia en Comunicación Lingüística (CCL)</w:t>
      </w:r>
      <w:r>
        <w:rPr>
          <w:color w:val="000000"/>
          <w:sz w:val="24"/>
          <w:szCs w:val="24"/>
        </w:rPr>
        <w:t xml:space="preserve">: El alumnado se expresa y argumenta de forma clara y colaborativa al trabajar en grupo los procedimientos y resultados de los ejercicios y simulaciones (CCL1). Comprende e interpreta textos técnicos y tutoriales de simuladores para resolver ejercicios y participar activamente en clase (CCL2). </w:t>
      </w:r>
    </w:p>
    <w:p>
      <w:pPr>
        <w:pStyle w:val="Normal"/>
        <w:numPr>
          <w:ilvl w:val="0"/>
          <w:numId w:val="2"/>
        </w:numPr>
        <w:rPr/>
      </w:pPr>
      <w:r>
        <w:rPr>
          <w:b/>
          <w:bCs/>
          <w:color w:val="000000"/>
          <w:sz w:val="24"/>
          <w:szCs w:val="24"/>
        </w:rPr>
        <w:t>Competencia Plurilingüe (CP)</w:t>
      </w:r>
      <w:r>
        <w:rPr>
          <w:color w:val="000000"/>
          <w:sz w:val="24"/>
          <w:szCs w:val="24"/>
        </w:rPr>
        <w:t>: El alumnado utiliza el inglés con fluidez y autonomía para comprender documentación técnica, manuales o tutoriales de los simuladores y componentes electrónicos, así como para comunicarse en la resolución de ejercicios y la exposición de resultados en clase, adaptándose a las necesidades académicas y profesionales del ámbito tecnológico (CP1).</w:t>
      </w:r>
    </w:p>
    <w:p>
      <w:pPr>
        <w:pStyle w:val="Normal"/>
        <w:numPr>
          <w:ilvl w:val="0"/>
          <w:numId w:val="2"/>
        </w:numPr>
        <w:rPr/>
      </w:pPr>
      <w:r>
        <w:rPr>
          <w:b/>
          <w:bCs/>
        </w:rPr>
        <w:t>Competencia Matemática y Competencias en Ciencia,  Tecnología e Ingeniería (STEM</w:t>
      </w:r>
      <w:r>
        <w:rPr/>
        <w:t>: El alumnado resuelve problemas y ejercicios de circuitos aplicando razonamiento matemático, analizando los resultados de simulaciones y reformulando estrategias cuando es necesario (STEM1); plantea hipótesis sobre el funcionamiento de circuitos, las comprueba mediante simuladores online y experimentación, y valora críticamente los resultados y las herramientas utilizadas (STEM2).</w:t>
      </w:r>
    </w:p>
    <w:p>
      <w:pPr>
        <w:pStyle w:val="Normal"/>
        <w:numPr>
          <w:ilvl w:val="0"/>
          <w:numId w:val="2"/>
        </w:numPr>
        <w:rPr/>
      </w:pPr>
      <w:r>
        <w:rPr>
          <w:b/>
          <w:bCs/>
        </w:rPr>
        <w:t>Competencia Digital (CD)</w:t>
      </w:r>
      <w:r>
        <w:rPr/>
        <w:t>: Utiliza y configura dispositivos y simuladores online de manera responsable y colaborativa, gestionando su presencia y comunicación digital (CD3</w:t>
      </w:r>
      <w:r>
        <w:rPr>
          <w:rStyle w:val="StrongEmphasis"/>
        </w:rPr>
        <w:t>)</w:t>
      </w:r>
      <w:r>
        <w:rPr/>
        <w:t xml:space="preserve">. </w:t>
      </w:r>
    </w:p>
    <w:p>
      <w:pPr>
        <w:pStyle w:val="Normal"/>
        <w:numPr>
          <w:ilvl w:val="0"/>
          <w:numId w:val="2"/>
        </w:numPr>
        <w:rPr/>
      </w:pPr>
      <w:r>
        <w:rPr>
          <w:b/>
          <w:bCs/>
        </w:rPr>
        <w:t>Competencia Personal, Social y de Aprender a Aprender (CPSAA)</w:t>
      </w:r>
      <w:r>
        <w:rPr/>
        <w:t>: El alumnado desarrolla autonomía y capacidad de gestión al adaptarse al uso de simuladores online y al trabajo en grupo, organizando su aprendizaje y participando activamente en la resolución de ejercicios prácticos de circuitos y electrónica digital (</w:t>
      </w:r>
      <w:r>
        <w:rPr>
          <w:rFonts w:ascii="Liberation Sans" w:hAnsi="Liberation Sans"/>
          <w:b w:val="false"/>
          <w:i w:val="false"/>
          <w:strike w:val="false"/>
          <w:dstrike w:val="false"/>
          <w:outline w:val="false"/>
          <w:shadow w:val="false"/>
          <w:sz w:val="20"/>
          <w:u w:val="none"/>
          <w:em w:val="none"/>
        </w:rPr>
        <w:t xml:space="preserve">CPSAA1.2). </w:t>
      </w:r>
      <w:r>
        <w:rPr/>
        <w:t>Planifica y evalúa su aprendizaje a largo plazo revisando sus progresos en las simulaciones y montajes de circuitos, relacionando conceptos de distintas áreas para resolver nuevos problemas y proponer ideas creativas de manera autónoma (</w:t>
      </w:r>
      <w:r>
        <w:rPr>
          <w:rFonts w:ascii="Liberation Sans" w:hAnsi="Liberation Sans"/>
          <w:b w:val="false"/>
          <w:i w:val="false"/>
          <w:strike w:val="false"/>
          <w:dstrike w:val="false"/>
          <w:outline w:val="false"/>
          <w:shadow w:val="false"/>
          <w:sz w:val="20"/>
          <w:u w:val="none"/>
          <w:em w:val="none"/>
        </w:rPr>
        <w:t>CPSAA5</w:t>
      </w:r>
      <w:r>
        <w:rPr/>
        <w:t>).</w:t>
      </w:r>
    </w:p>
    <w:p>
      <w:pPr>
        <w:pStyle w:val="Normal"/>
        <w:numPr>
          <w:ilvl w:val="0"/>
          <w:numId w:val="2"/>
        </w:numPr>
        <w:rPr/>
      </w:pPr>
      <w:r>
        <w:rPr>
          <w:b/>
          <w:bCs/>
        </w:rPr>
        <w:t>Competencia Ciudadana (CC)</w:t>
      </w:r>
      <w:r>
        <w:rPr/>
        <w:t xml:space="preserve">: El alumnado aprende a dialogar, argumentar y respetar diferentes puntos de vista (CC1 y CC3), a tomar decisiones consensuadas y a participar activamente en actividades grupales desde un enfoque democrático e inclusivo (CC2). </w:t>
      </w:r>
    </w:p>
    <w:p>
      <w:pPr>
        <w:pStyle w:val="Normal"/>
        <w:numPr>
          <w:ilvl w:val="0"/>
          <w:numId w:val="0"/>
        </w:numPr>
        <w:ind w:left="720" w:hanging="0"/>
        <w:rPr/>
      </w:pPr>
      <w:r>
        <w:rPr/>
      </w:r>
    </w:p>
    <w:p>
      <w:pPr>
        <w:pStyle w:val="Normal"/>
        <w:numPr>
          <w:ilvl w:val="0"/>
          <w:numId w:val="0"/>
        </w:numPr>
        <w:ind w:left="720" w:hanging="0"/>
        <w:rPr/>
      </w:pPr>
      <w:r>
        <w:rPr/>
      </w:r>
    </w:p>
    <w:p>
      <w:pPr>
        <w:pStyle w:val="Normal"/>
        <w:rPr>
          <w:color w:val="729FCF"/>
          <w:sz w:val="24"/>
          <w:szCs w:val="24"/>
        </w:rPr>
      </w:pPr>
      <w:r>
        <w:rPr>
          <w:color w:val="729FCF"/>
          <w:sz w:val="24"/>
          <w:szCs w:val="24"/>
        </w:rPr>
      </w:r>
      <w:r>
        <w:br w:type="page"/>
      </w:r>
    </w:p>
    <w:p>
      <w:pPr>
        <w:pStyle w:val="Heading1"/>
        <w:rPr/>
      </w:pPr>
      <w:bookmarkStart w:id="7" w:name="__RefHeading___Toc6026_2647341432"/>
      <w:bookmarkEnd w:id="7"/>
      <w:r>
        <w:rPr/>
        <w:t>8. Metodología</w:t>
      </w:r>
    </w:p>
    <w:p>
      <w:pPr>
        <w:pStyle w:val="TextBody"/>
        <w:rPr/>
      </w:pPr>
      <w:r>
        <w:rPr/>
        <w:t xml:space="preserve">La metodología seleccionada para el desarrollo de esta microprogramación es  </w:t>
      </w:r>
      <w:r>
        <w:rPr>
          <w:rStyle w:val="StrongEmphasis"/>
        </w:rPr>
        <w:t>Aprendizaje Basado en Problemas (ABPr)</w:t>
      </w:r>
      <w:r>
        <w:rPr/>
        <w:t xml:space="preserve"> y </w:t>
      </w:r>
      <w:r>
        <w:rPr>
          <w:rStyle w:val="StrongEmphasis"/>
        </w:rPr>
        <w:t>simulación digital</w:t>
      </w:r>
      <w:r>
        <w:rPr/>
        <w:t xml:space="preserve">, complementadas con técnicas de </w:t>
      </w:r>
      <w:r>
        <w:rPr>
          <w:rStyle w:val="StrongEmphasis"/>
        </w:rPr>
        <w:t>trabajo cooperativo</w:t>
      </w:r>
      <w:ins w:id="36" w:author="Unknown Author" w:date="2025-06-09T21:36:41Z">
        <w:r>
          <w:rPr>
            <w:rStyle w:val="StrongEmphasis"/>
          </w:rPr>
          <w:t xml:space="preserve">, </w:t>
        </w:r>
      </w:ins>
      <w:ins w:id="37" w:author="Unknown Author" w:date="2025-06-09T21:36:41Z">
        <w:r>
          <w:rPr>
            <w:rStyle w:val="StrongEmphasis"/>
          </w:rPr>
          <w:t>colaborativo</w:t>
        </w:r>
      </w:ins>
      <w:r>
        <w:rPr/>
        <w:t xml:space="preserve"> y </w:t>
      </w:r>
      <w:r>
        <w:rPr>
          <w:rStyle w:val="StrongEmphasis"/>
        </w:rPr>
        <w:t>evaluación formativa</w:t>
      </w:r>
      <w:r>
        <w:rPr/>
        <w:t xml:space="preserve">. Esta elección responde a las necesidades detectadas en el contexto de aula y la justificación previamente expuesta, y está alineada con las tendencias educativas actuales en el área de Tecnología e Informática </w:t>
      </w:r>
      <w:r>
        <w:rPr>
          <w:rFonts w:eastAsia="Times New Roman" w:cs="Times New Roman"/>
          <w:color w:val="333333"/>
          <w:kern w:val="0"/>
          <w:sz w:val="24"/>
          <w:szCs w:val="24"/>
          <w:lang w:val="es-ES" w:eastAsia="es-ES" w:bidi="ar-SA"/>
        </w:rPr>
        <w:t>(UNIR, 2025a)</w:t>
      </w:r>
      <w:r>
        <w:rPr/>
        <w:t>.</w:t>
      </w:r>
    </w:p>
    <w:p>
      <w:pPr>
        <w:pStyle w:val="Heading4"/>
        <w:rPr/>
      </w:pPr>
      <w:bookmarkStart w:id="8" w:name="__RefHeading___Toc5823_2958373775"/>
      <w:bookmarkEnd w:id="8"/>
      <w:r>
        <w:rPr>
          <w:rStyle w:val="StrongEmphasis"/>
          <w:b/>
        </w:rPr>
        <w:t>Explicación y fundamentación de la metodología</w:t>
      </w:r>
    </w:p>
    <w:p>
      <w:pPr>
        <w:pStyle w:val="TextBody"/>
        <w:rPr/>
      </w:pPr>
      <w:r>
        <w:rPr/>
        <w:t xml:space="preserve">El </w:t>
      </w:r>
      <w:r>
        <w:rPr>
          <w:rStyle w:val="StrongEmphasis"/>
        </w:rPr>
        <w:t>Aprendizaje Basado en Problemas (ABPr)</w:t>
      </w:r>
      <w:del w:id="38" w:author="Unknown Author" w:date="2025-06-09T21:55:38Z">
        <w:r>
          <w:rPr/>
          <w:delText xml:space="preserve"> complementa al ABP al</w:delText>
        </w:r>
      </w:del>
      <w:r>
        <w:rPr/>
        <w:t xml:space="preserve"> plantea</w:t>
      </w:r>
      <w:del w:id="39" w:author="Unknown Author" w:date="2025-06-09T21:55:40Z">
        <w:r>
          <w:rPr/>
          <w:delText>r</w:delText>
        </w:r>
      </w:del>
      <w:r>
        <w:rPr/>
        <w:t xml:space="preserve"> desafíos concretos que requieren investigación, análisis y toma de decisiones colaborativas, favoreciendo el desarrollo del pensamiento crítico y la autonomía. La utilización de la </w:t>
      </w:r>
      <w:r>
        <w:rPr>
          <w:rStyle w:val="StrongEmphasis"/>
        </w:rPr>
        <w:t>simulación digital</w:t>
      </w:r>
      <w:r>
        <w:rPr/>
        <w:t xml:space="preserve"> (por ejemplo, </w:t>
      </w:r>
      <w:hyperlink r:id="rId5">
        <w:r>
          <w:rPr>
            <w:rStyle w:val="InternetLink"/>
          </w:rPr>
          <w:t>Logisim</w:t>
        </w:r>
      </w:hyperlink>
      <w:r>
        <w:rPr/>
        <w:t xml:space="preserve"> o simuladores de sistemas automáticos) permite trasladar a un entorno seguro y accesible la experimentación y la comprobación de hipótesis, conectando la teoría con la práctica y respondiendo a la diversidad del alumnado.</w:t>
      </w:r>
    </w:p>
    <w:p>
      <w:pPr>
        <w:pStyle w:val="TextBody"/>
        <w:rPr/>
      </w:pPr>
      <w:r>
        <w:rPr/>
        <w:t xml:space="preserve">El </w:t>
      </w:r>
      <w:r>
        <w:rPr>
          <w:rStyle w:val="StrongEmphasis"/>
        </w:rPr>
        <w:t>trabajo cooperativo</w:t>
      </w:r>
      <w:ins w:id="40" w:author="Unknown Author" w:date="2025-06-09T21:37:03Z">
        <w:r>
          <w:rPr>
            <w:rStyle w:val="StrongEmphasis"/>
          </w:rPr>
          <w:t xml:space="preserve"> </w:t>
        </w:r>
      </w:ins>
      <w:ins w:id="41" w:author="Unknown Author" w:date="2025-06-09T21:37:03Z">
        <w:r>
          <w:rPr>
            <w:rStyle w:val="StrongEmphasis"/>
          </w:rPr>
          <w:t>y colaborativo</w:t>
        </w:r>
      </w:ins>
      <w:r>
        <w:rPr/>
        <w:t xml:space="preserve"> es transversal a ambas metodologías, promoviendo habilidades sociales, el reparto de roles y la corresponsabilidad en la consecución de objetivos comunes.</w:t>
      </w:r>
    </w:p>
    <w:p>
      <w:pPr>
        <w:pStyle w:val="Heading4"/>
        <w:rPr/>
      </w:pPr>
      <w:bookmarkStart w:id="9" w:name="__RefHeading___Toc5825_2958373775"/>
      <w:bookmarkEnd w:id="9"/>
      <w:r>
        <w:rPr>
          <w:rStyle w:val="StrongEmphasis"/>
          <w:b/>
        </w:rPr>
        <w:t>Justificación de la elección</w:t>
      </w:r>
    </w:p>
    <w:p>
      <w:pPr>
        <w:pStyle w:val="TextBody"/>
        <w:rPr/>
      </w:pPr>
      <w:r>
        <w:rPr/>
        <w:t>Esta metodología se ha escogido porque:</w:t>
      </w:r>
    </w:p>
    <w:p>
      <w:pPr>
        <w:pStyle w:val="TextBody"/>
        <w:numPr>
          <w:ilvl w:val="0"/>
          <w:numId w:val="4"/>
        </w:numPr>
        <w:tabs>
          <w:tab w:val="clear" w:pos="408"/>
          <w:tab w:val="left" w:pos="0" w:leader="none"/>
        </w:tabs>
        <w:spacing w:before="0" w:after="0"/>
        <w:ind w:left="707" w:hanging="283"/>
        <w:rPr/>
      </w:pPr>
      <w:r>
        <w:rPr>
          <w:rStyle w:val="StrongEmphasis"/>
        </w:rPr>
        <w:t>Responde a la diversidad</w:t>
      </w:r>
      <w:r>
        <w:rPr/>
        <w:t xml:space="preserve">: permite atender a los diferentes ritmos y estilos de aprendizaje, tal y como aconsejan las metodologías actuales </w:t>
      </w:r>
      <w:r>
        <w:rPr>
          <w:rFonts w:eastAsia="Times New Roman" w:cs="Times New Roman"/>
          <w:color w:val="333333"/>
          <w:kern w:val="0"/>
          <w:sz w:val="24"/>
          <w:szCs w:val="24"/>
          <w:lang w:val="es-ES" w:eastAsia="es-ES" w:bidi="ar-SA"/>
        </w:rPr>
        <w:t>(UNIR, 2025a)</w:t>
      </w:r>
      <w:r>
        <w:rPr/>
        <w:t xml:space="preserve">. </w:t>
      </w:r>
    </w:p>
    <w:p>
      <w:pPr>
        <w:pStyle w:val="TextBody"/>
        <w:numPr>
          <w:ilvl w:val="0"/>
          <w:numId w:val="4"/>
        </w:numPr>
        <w:tabs>
          <w:tab w:val="clear" w:pos="408"/>
          <w:tab w:val="left" w:pos="0" w:leader="none"/>
        </w:tabs>
        <w:spacing w:before="0" w:after="0"/>
        <w:ind w:left="707" w:hanging="283"/>
        <w:rPr/>
      </w:pPr>
      <w:r>
        <w:rPr>
          <w:rStyle w:val="StrongEmphasis"/>
        </w:rPr>
        <w:t>Desarrolla competencias clave</w:t>
      </w:r>
      <w:r>
        <w:rPr/>
        <w:t xml:space="preserve">: fomenta la comunicación, el pensamiento crítico, la competencia digital y la colaboración, alineándose con los descriptores operativos y criterios de evaluación seleccionados. </w:t>
      </w:r>
    </w:p>
    <w:p>
      <w:pPr>
        <w:pStyle w:val="TextBody"/>
        <w:numPr>
          <w:ilvl w:val="0"/>
          <w:numId w:val="4"/>
        </w:numPr>
        <w:tabs>
          <w:tab w:val="clear" w:pos="408"/>
          <w:tab w:val="left" w:pos="0" w:leader="none"/>
        </w:tabs>
        <w:spacing w:before="0" w:after="0"/>
        <w:ind w:left="707" w:hanging="283"/>
        <w:rPr/>
      </w:pPr>
      <w:r>
        <w:rPr>
          <w:rStyle w:val="StrongEmphasis"/>
        </w:rPr>
        <w:t>Favorece el aprendizaje profundo y significativo</w:t>
      </w:r>
      <w:r>
        <w:rPr/>
        <w:t xml:space="preserve">: al conectar los contenidos con problemas reales y relevantes para el alumnado. </w:t>
      </w:r>
    </w:p>
    <w:p>
      <w:pPr>
        <w:pStyle w:val="TextBody"/>
        <w:numPr>
          <w:ilvl w:val="0"/>
          <w:numId w:val="4"/>
        </w:numPr>
        <w:tabs>
          <w:tab w:val="clear" w:pos="408"/>
          <w:tab w:val="left" w:pos="0" w:leader="none"/>
        </w:tabs>
        <w:ind w:left="707" w:hanging="283"/>
        <w:rPr/>
      </w:pPr>
      <w:r>
        <w:rPr>
          <w:rStyle w:val="StrongEmphasis"/>
        </w:rPr>
        <w:t>Potencia la motivación y el compromiso</w:t>
      </w:r>
      <w:r>
        <w:rPr/>
        <w:t xml:space="preserve">: al dar sentido y utilidad práctica a los conocimientos y habilidades adquiridos. </w:t>
      </w:r>
    </w:p>
    <w:p>
      <w:pPr>
        <w:pStyle w:val="Heading4"/>
        <w:rPr/>
      </w:pPr>
      <w:bookmarkStart w:id="10" w:name="__RefHeading___Toc5827_2958373775"/>
      <w:bookmarkEnd w:id="10"/>
      <w:r>
        <w:rPr>
          <w:rStyle w:val="StrongEmphasis"/>
          <w:b/>
        </w:rPr>
        <w:t>Ventajas y desventajas</w:t>
      </w:r>
    </w:p>
    <w:p>
      <w:pPr>
        <w:pStyle w:val="TextBody"/>
        <w:rPr/>
      </w:pPr>
      <w:r>
        <w:rPr>
          <w:rStyle w:val="StrongEmphasis"/>
        </w:rPr>
        <w:t>Ventajas:</w:t>
      </w:r>
    </w:p>
    <w:p>
      <w:pPr>
        <w:pStyle w:val="TextBody"/>
        <w:numPr>
          <w:ilvl w:val="0"/>
          <w:numId w:val="5"/>
        </w:numPr>
        <w:tabs>
          <w:tab w:val="clear" w:pos="408"/>
          <w:tab w:val="left" w:pos="0" w:leader="none"/>
        </w:tabs>
        <w:spacing w:before="0" w:after="0"/>
        <w:ind w:left="707" w:hanging="283"/>
        <w:rPr/>
      </w:pPr>
      <w:r>
        <w:rPr/>
        <w:t xml:space="preserve">Promueve la autonomía, la creatividad y la responsabilidad. </w:t>
      </w:r>
    </w:p>
    <w:p>
      <w:pPr>
        <w:pStyle w:val="TextBody"/>
        <w:numPr>
          <w:ilvl w:val="0"/>
          <w:numId w:val="5"/>
        </w:numPr>
        <w:tabs>
          <w:tab w:val="clear" w:pos="408"/>
          <w:tab w:val="left" w:pos="0" w:leader="none"/>
        </w:tabs>
        <w:spacing w:before="0" w:after="0"/>
        <w:ind w:left="707" w:hanging="283"/>
        <w:rPr/>
      </w:pPr>
      <w:r>
        <w:rPr/>
        <w:t xml:space="preserve">Facilita el aprendizaje significativo y la transferencia a situaciones reales. </w:t>
      </w:r>
    </w:p>
    <w:p>
      <w:pPr>
        <w:pStyle w:val="TextBody"/>
        <w:numPr>
          <w:ilvl w:val="0"/>
          <w:numId w:val="5"/>
        </w:numPr>
        <w:tabs>
          <w:tab w:val="clear" w:pos="408"/>
          <w:tab w:val="left" w:pos="0" w:leader="none"/>
        </w:tabs>
        <w:spacing w:before="0" w:after="0"/>
        <w:ind w:left="707" w:hanging="283"/>
        <w:rPr/>
      </w:pPr>
      <w:r>
        <w:rPr/>
        <w:t xml:space="preserve">Mejora la motivación y el clima de aula. </w:t>
      </w:r>
    </w:p>
    <w:p>
      <w:pPr>
        <w:pStyle w:val="TextBody"/>
        <w:numPr>
          <w:ilvl w:val="0"/>
          <w:numId w:val="5"/>
        </w:numPr>
        <w:tabs>
          <w:tab w:val="clear" w:pos="408"/>
          <w:tab w:val="left" w:pos="0" w:leader="none"/>
        </w:tabs>
        <w:ind w:left="707" w:hanging="283"/>
        <w:rPr/>
      </w:pPr>
      <w:r>
        <w:rPr/>
        <w:t xml:space="preserve">Permite el desarrollo de habilidades colaborativas y de gestión. </w:t>
      </w:r>
    </w:p>
    <w:p>
      <w:pPr>
        <w:pStyle w:val="TextBody"/>
        <w:rPr/>
      </w:pPr>
      <w:r>
        <w:rPr>
          <w:rStyle w:val="StrongEmphasis"/>
        </w:rPr>
        <w:t>Desventajas:</w:t>
      </w:r>
    </w:p>
    <w:p>
      <w:pPr>
        <w:pStyle w:val="TextBody"/>
        <w:numPr>
          <w:ilvl w:val="0"/>
          <w:numId w:val="6"/>
        </w:numPr>
        <w:tabs>
          <w:tab w:val="clear" w:pos="408"/>
          <w:tab w:val="left" w:pos="0" w:leader="none"/>
        </w:tabs>
        <w:spacing w:before="0" w:after="0"/>
        <w:ind w:left="707" w:hanging="283"/>
        <w:rPr/>
      </w:pPr>
      <w:r>
        <w:rPr/>
        <w:t xml:space="preserve">Requiere una mayor planificación y coordinación docente. </w:t>
      </w:r>
    </w:p>
    <w:p>
      <w:pPr>
        <w:pStyle w:val="TextBody"/>
        <w:numPr>
          <w:ilvl w:val="0"/>
          <w:numId w:val="6"/>
        </w:numPr>
        <w:tabs>
          <w:tab w:val="clear" w:pos="408"/>
          <w:tab w:val="left" w:pos="0" w:leader="none"/>
        </w:tabs>
        <w:spacing w:before="0" w:after="0"/>
        <w:ind w:left="707" w:hanging="283"/>
        <w:rPr/>
      </w:pPr>
      <w:r>
        <w:rPr/>
        <w:t>Puede presentar dificultades para algunos estudiantes con baja autonomía o escasa experiencia en trabajo cooperativo</w:t>
      </w:r>
      <w:ins w:id="42" w:author="Unknown Author" w:date="2025-06-09T21:37:22Z">
        <w:r>
          <w:rPr/>
          <w:t>/</w:t>
        </w:r>
      </w:ins>
      <w:ins w:id="43" w:author="Unknown Author" w:date="2025-06-09T21:37:22Z">
        <w:r>
          <w:rPr/>
          <w:t>colaborativo</w:t>
        </w:r>
      </w:ins>
      <w:r>
        <w:rPr/>
        <w:t xml:space="preserve">. </w:t>
      </w:r>
    </w:p>
    <w:p>
      <w:pPr>
        <w:pStyle w:val="TextBody"/>
        <w:numPr>
          <w:ilvl w:val="0"/>
          <w:numId w:val="6"/>
        </w:numPr>
        <w:tabs>
          <w:tab w:val="clear" w:pos="408"/>
          <w:tab w:val="left" w:pos="0" w:leader="none"/>
        </w:tabs>
        <w:spacing w:before="0" w:after="0"/>
        <w:ind w:left="707" w:hanging="283"/>
        <w:rPr/>
      </w:pPr>
      <w:r>
        <w:rPr/>
        <w:t xml:space="preserve">Precisa recursos digitales y tecnológicos adecuados. </w:t>
      </w:r>
    </w:p>
    <w:p>
      <w:pPr>
        <w:pStyle w:val="TextBody"/>
        <w:numPr>
          <w:ilvl w:val="0"/>
          <w:numId w:val="6"/>
        </w:numPr>
        <w:tabs>
          <w:tab w:val="clear" w:pos="408"/>
          <w:tab w:val="left" w:pos="0" w:leader="none"/>
        </w:tabs>
        <w:ind w:left="707" w:hanging="283"/>
        <w:rPr/>
      </w:pPr>
      <w:r>
        <w:rPr/>
        <w:t>La evaluación puede resultar más compleja,</w:t>
      </w:r>
      <w:ins w:id="44" w:author="Unknown Author" w:date="2025-06-09T17:54:39Z">
        <w:r>
          <w:rPr/>
          <w:t>.</w:t>
        </w:r>
      </w:ins>
      <w:del w:id="45" w:author="Unknown Author" w:date="2025-06-09T17:54:37Z">
        <w:r>
          <w:rPr/>
          <w:delText xml:space="preserve"> siendo necesario combinar técnicas e instrumentos variados. </w:delText>
        </w:r>
      </w:del>
    </w:p>
    <w:p>
      <w:pPr>
        <w:pStyle w:val="Heading4"/>
        <w:rPr/>
      </w:pPr>
      <w:bookmarkStart w:id="11" w:name="__RefHeading___Toc5829_2958373775"/>
      <w:bookmarkEnd w:id="11"/>
      <w:r>
        <w:rPr>
          <w:rStyle w:val="StrongEmphasis"/>
          <w:b/>
        </w:rPr>
        <w:t>Proceso de evaluación</w:t>
      </w:r>
    </w:p>
    <w:p>
      <w:pPr>
        <w:pStyle w:val="TextBody"/>
        <w:rPr>
          <w:rFonts w:ascii="Calibri" w:hAnsi="Calibri"/>
          <w:color w:val="000000"/>
          <w:sz w:val="24"/>
          <w:szCs w:val="24"/>
        </w:rPr>
      </w:pPr>
      <w:r>
        <w:rPr>
          <w:color w:val="000000"/>
          <w:sz w:val="24"/>
          <w:szCs w:val="24"/>
        </w:rPr>
        <w:t xml:space="preserve">La evaluación será </w:t>
      </w:r>
      <w:r>
        <w:rPr>
          <w:rStyle w:val="StrongEmphasis"/>
          <w:color w:val="000000"/>
          <w:sz w:val="24"/>
          <w:szCs w:val="24"/>
        </w:rPr>
        <w:t>formativa y continua</w:t>
      </w:r>
      <w:r>
        <w:rPr>
          <w:color w:val="000000"/>
          <w:sz w:val="24"/>
          <w:szCs w:val="24"/>
        </w:rPr>
        <w:t xml:space="preserve">, haciendo uso de rúbricas, </w:t>
      </w:r>
      <w:del w:id="46" w:author="Unknown Author" w:date="2025-06-09T17:51:11Z">
        <w:r>
          <w:rPr>
            <w:color w:val="000000"/>
            <w:sz w:val="24"/>
            <w:szCs w:val="24"/>
          </w:rPr>
          <w:delText xml:space="preserve">listas de control y autoevaluaciones </w:delText>
        </w:r>
      </w:del>
      <w:r>
        <w:rPr>
          <w:color w:val="000000"/>
          <w:sz w:val="24"/>
          <w:szCs w:val="24"/>
        </w:rPr>
        <w:t xml:space="preserve">para valorar tanto </w:t>
      </w:r>
      <w:del w:id="47" w:author="Unknown Author" w:date="2025-06-09T17:51:21Z">
        <w:r>
          <w:rPr>
            <w:color w:val="000000"/>
            <w:sz w:val="24"/>
            <w:szCs w:val="24"/>
          </w:rPr>
          <w:delText>el producto final</w:delText>
        </w:r>
      </w:del>
      <w:ins w:id="48" w:author="Unknown Author" w:date="2025-06-09T17:51:22Z">
        <w:r>
          <w:rPr>
            <w:color w:val="000000"/>
            <w:sz w:val="24"/>
            <w:szCs w:val="24"/>
          </w:rPr>
          <w:t>ejercicios y</w:t>
        </w:r>
      </w:ins>
      <w:r>
        <w:rPr>
          <w:color w:val="000000"/>
          <w:sz w:val="24"/>
          <w:szCs w:val="24"/>
        </w:rPr>
        <w:t xml:space="preserve"> </w:t>
      </w:r>
      <w:del w:id="49" w:author="Unknown Author" w:date="2025-06-09T17:51:26Z">
        <w:r>
          <w:rPr>
            <w:color w:val="000000"/>
            <w:sz w:val="24"/>
            <w:szCs w:val="24"/>
          </w:rPr>
          <w:delText>(</w:delText>
        </w:r>
      </w:del>
      <w:r>
        <w:rPr>
          <w:color w:val="000000"/>
          <w:sz w:val="24"/>
          <w:szCs w:val="24"/>
        </w:rPr>
        <w:t>simulaciones</w:t>
      </w:r>
      <w:del w:id="50" w:author="Unknown Author" w:date="2025-06-09T17:51:28Z">
        <w:r>
          <w:rPr>
            <w:color w:val="000000"/>
            <w:sz w:val="24"/>
            <w:szCs w:val="24"/>
          </w:rPr>
          <w:delText>)</w:delText>
        </w:r>
      </w:del>
      <w:r>
        <w:rPr>
          <w:color w:val="000000"/>
          <w:sz w:val="24"/>
          <w:szCs w:val="24"/>
        </w:rPr>
        <w:t xml:space="preserve"> como el proceso (participación, colaboración, resolución de problemas y uso de herramientas digitales). Se fomentará la autoevaluación y la coevaluación, y se proporcionará retroalimentación constante para guiar el aprendizaje y el desarrollo competencial del alumnado (García-Martínez &amp; Ruiz-Gallardo, 2021; González-Sanmamed et al., 2020).</w:t>
      </w:r>
    </w:p>
    <w:p>
      <w:pPr>
        <w:pStyle w:val="Normal"/>
        <w:rPr>
          <w:color w:val="729FCF"/>
          <w:sz w:val="24"/>
          <w:szCs w:val="24"/>
        </w:rPr>
      </w:pPr>
      <w:r>
        <w:rPr>
          <w:color w:val="729FCF"/>
          <w:sz w:val="24"/>
          <w:szCs w:val="24"/>
        </w:rPr>
      </w:r>
      <w:r>
        <w:br w:type="page"/>
      </w:r>
    </w:p>
    <w:p>
      <w:pPr>
        <w:pStyle w:val="Heading1"/>
        <w:rPr/>
      </w:pPr>
      <w:bookmarkStart w:id="12" w:name="__RefHeading___Toc9020_2958373775"/>
      <w:bookmarkEnd w:id="12"/>
      <w:r>
        <w:rPr/>
        <w:t>9. Cronograma</w:t>
      </w:r>
    </w:p>
    <w:p>
      <w:pPr>
        <w:pStyle w:val="Heading1"/>
        <w:rPr>
          <w:color w:val="729FCF"/>
          <w:sz w:val="24"/>
          <w:szCs w:val="24"/>
        </w:rPr>
      </w:pPr>
      <w:bookmarkStart w:id="19" w:name="__RefHeading___Toc10721_2958373775"/>
      <w:bookmarkEnd w:id="19"/>
      <w:r>
        <mc:AlternateContent>
          <mc:Choice Requires="wps">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223510" cy="4095115"/>
                <wp:effectExtent l="0" t="0" r="0" b="0"/>
                <wp:wrapSquare wrapText="largest"/>
                <wp:docPr id="13" name="Frame2"/>
                <a:graphic xmlns:a="http://schemas.openxmlformats.org/drawingml/2006/main">
                  <a:graphicData uri="http://schemas.microsoft.com/office/word/2010/wordprocessingShape">
                    <wps:wsp>
                      <wps:cNvSpPr/>
                      <wps:spPr>
                        <a:xfrm>
                          <a:off x="0" y="0"/>
                          <a:ext cx="5222880" cy="4094640"/>
                        </a:xfrm>
                        <a:prstGeom prst="rect">
                          <a:avLst/>
                        </a:prstGeom>
                        <a:noFill/>
                        <a:ln>
                          <a:noFill/>
                        </a:ln>
                      </wps:spPr>
                      <wps:style>
                        <a:lnRef idx="0"/>
                        <a:fillRef idx="0"/>
                        <a:effectRef idx="0"/>
                        <a:fontRef idx="minor"/>
                      </wps:style>
                      <wps:txbx>
                        <w:txbxContent>
                          <w:p>
                            <w:pPr>
                              <w:pStyle w:val="Table"/>
                              <w:spacing w:before="120" w:after="120"/>
                              <w:rPr>
                                <w:color w:val="000000"/>
                              </w:rPr>
                            </w:pPr>
                            <w:bookmarkStart w:id="13" w:name="Ref_Table3_full"/>
                            <w:bookmarkStart w:id="14" w:name="Ref_Table0_full"/>
                            <w:r>
                              <w:rPr/>
                              <w:drawing>
                                <wp:inline distT="0" distB="0" distL="0" distR="0">
                                  <wp:extent cx="5220970" cy="35623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6"/>
                                          <a:stretch>
                                            <a:fillRect/>
                                          </a:stretch>
                                        </pic:blipFill>
                                        <pic:spPr bwMode="auto">
                                          <a:xfrm>
                                            <a:off x="0" y="0"/>
                                            <a:ext cx="5220970" cy="3562350"/>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4</w:t>
                            </w:r>
                            <w:r>
                              <w:rPr>
                                <w:color w:val="000000"/>
                              </w:rPr>
                              <w:fldChar w:fldCharType="end"/>
                            </w:r>
                            <w:r>
                              <w:rPr>
                                <w:color w:val="000000"/>
                              </w:rPr>
                              <w:t xml:space="preserve">: </w:t>
                            </w:r>
                            <w:bookmarkStart w:id="15" w:name="Ref_Table0_caption_only"/>
                            <w:r>
                              <w:rPr>
                                <w:color w:val="000000"/>
                              </w:rPr>
                              <w:t>Cronograma</w:t>
                            </w:r>
                            <w:bookmarkEnd w:id="13"/>
                            <w:bookmarkEnd w:id="14"/>
                            <w:bookmarkEnd w:id="15"/>
                          </w:p>
                        </w:txbxContent>
                      </wps:txbx>
                      <wps:bodyPr lIns="0" rIns="0" tIns="0" bIns="0">
                        <a:noAutofit/>
                      </wps:bodyPr>
                    </wps:wsp>
                  </a:graphicData>
                </a:graphic>
              </wp:anchor>
            </w:drawing>
          </mc:Choice>
          <mc:Fallback>
            <w:pict>
              <v:rect id="shape_0" ID="Frame2" stroked="f" style="position:absolute;margin-left:-0.15pt;margin-top:0.05pt;width:411.2pt;height:322.35pt;mso-position-horizontal:center">
                <w10:wrap type="square"/>
                <v:fill o:detectmouseclick="t" on="false"/>
                <v:stroke color="#3465a4" joinstyle="round" endcap="flat"/>
                <v:textbox>
                  <w:txbxContent>
                    <w:p>
                      <w:pPr>
                        <w:pStyle w:val="Table"/>
                        <w:spacing w:before="120" w:after="120"/>
                        <w:rPr>
                          <w:color w:val="000000"/>
                        </w:rPr>
                      </w:pPr>
                      <w:bookmarkStart w:id="16" w:name="Ref_Table3_full"/>
                      <w:bookmarkStart w:id="17" w:name="Ref_Table0_full"/>
                      <w:r>
                        <w:rPr/>
                        <w:drawing>
                          <wp:inline distT="0" distB="0" distL="0" distR="0">
                            <wp:extent cx="5220970" cy="356235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6"/>
                                    <a:stretch>
                                      <a:fillRect/>
                                    </a:stretch>
                                  </pic:blipFill>
                                  <pic:spPr bwMode="auto">
                                    <a:xfrm>
                                      <a:off x="0" y="0"/>
                                      <a:ext cx="5220970" cy="3562350"/>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4</w:t>
                      </w:r>
                      <w:r>
                        <w:rPr>
                          <w:color w:val="000000"/>
                        </w:rPr>
                        <w:fldChar w:fldCharType="end"/>
                      </w:r>
                      <w:r>
                        <w:rPr>
                          <w:color w:val="000000"/>
                        </w:rPr>
                        <w:t xml:space="preserve">: </w:t>
                      </w:r>
                      <w:bookmarkStart w:id="18" w:name="Ref_Table0_caption_only"/>
                      <w:r>
                        <w:rPr>
                          <w:color w:val="000000"/>
                        </w:rPr>
                        <w:t>Cronograma</w:t>
                      </w:r>
                      <w:bookmarkEnd w:id="16"/>
                      <w:bookmarkEnd w:id="17"/>
                      <w:bookmarkEnd w:id="18"/>
                    </w:p>
                  </w:txbxContent>
                </v:textbox>
              </v:rect>
            </w:pict>
          </mc:Fallback>
        </mc:AlternateContent>
      </w:r>
      <w:r>
        <w:rPr/>
        <w:t>10. Sesión</w:t>
      </w:r>
    </w:p>
    <w:p>
      <w:pPr>
        <w:pStyle w:val="Normal"/>
        <w:rPr>
          <w:color w:val="729FCF"/>
          <w:sz w:val="24"/>
          <w:szCs w:val="24"/>
        </w:rPr>
      </w:pPr>
      <w:r>
        <w:rPr>
          <w:color w:val="729FCF"/>
          <w:sz w:val="24"/>
          <w:szCs w:val="24"/>
        </w:rPr>
      </w:r>
      <w:r>
        <w:br w:type="page"/>
      </w:r>
    </w:p>
    <w:p>
      <w:pPr>
        <w:pStyle w:val="Normal"/>
        <w:rPr/>
      </w:pPr>
      <w:r>
        <mc:AlternateContent>
          <mc:Choice Requires="wps">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222875" cy="2065655"/>
                <wp:effectExtent l="0" t="0" r="0" b="0"/>
                <wp:wrapSquare wrapText="largest"/>
                <wp:docPr id="17" name="Frame5"/>
                <a:graphic xmlns:a="http://schemas.openxmlformats.org/drawingml/2006/main">
                  <a:graphicData uri="http://schemas.microsoft.com/office/word/2010/wordprocessingShape">
                    <wps:wsp>
                      <wps:cNvSpPr/>
                      <wps:spPr>
                        <a:xfrm>
                          <a:off x="0" y="0"/>
                          <a:ext cx="5222160" cy="2064960"/>
                        </a:xfrm>
                        <a:prstGeom prst="rect">
                          <a:avLst/>
                        </a:prstGeom>
                        <a:noFill/>
                        <a:ln>
                          <a:noFill/>
                        </a:ln>
                      </wps:spPr>
                      <wps:style>
                        <a:lnRef idx="0"/>
                        <a:fillRef idx="0"/>
                        <a:effectRef idx="0"/>
                        <a:fontRef idx="minor"/>
                      </wps:style>
                      <wps:txbx>
                        <w:txbxContent>
                          <w:p>
                            <w:pPr>
                              <w:pStyle w:val="Table"/>
                              <w:spacing w:before="120" w:after="120"/>
                              <w:rPr>
                                <w:color w:val="000000"/>
                              </w:rPr>
                            </w:pPr>
                            <w:r>
                              <w:rPr/>
                              <w:drawing>
                                <wp:inline distT="0" distB="0" distL="0" distR="0">
                                  <wp:extent cx="5220335" cy="164528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7"/>
                                          <a:stretch>
                                            <a:fillRect/>
                                          </a:stretch>
                                        </pic:blipFill>
                                        <pic:spPr bwMode="auto">
                                          <a:xfrm>
                                            <a:off x="0" y="0"/>
                                            <a:ext cx="5220335" cy="164528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5</w:t>
                            </w:r>
                            <w:r>
                              <w:rPr>
                                <w:color w:val="000000"/>
                              </w:rPr>
                              <w:fldChar w:fldCharType="end"/>
                            </w:r>
                            <w:r>
                              <w:rPr>
                                <w:color w:val="000000"/>
                              </w:rPr>
                              <w:t>: Sesión</w:t>
                            </w:r>
                          </w:p>
                        </w:txbxContent>
                      </wps:txbx>
                      <wps:bodyPr lIns="0" rIns="0" tIns="0" bIns="0">
                        <a:noAutofit/>
                      </wps:bodyPr>
                    </wps:wsp>
                  </a:graphicData>
                </a:graphic>
              </wp:anchor>
            </w:drawing>
          </mc:Choice>
          <mc:Fallback>
            <w:pict>
              <v:rect id="shape_0" ID="Frame5" stroked="f" style="position:absolute;margin-left:-0.1pt;margin-top:0.05pt;width:411.15pt;height:162.55pt;mso-position-horizontal:center">
                <w10:wrap type="square"/>
                <v:fill o:detectmouseclick="t" on="false"/>
                <v:stroke color="#3465a4" joinstyle="round" endcap="flat"/>
                <v:textbox>
                  <w:txbxContent>
                    <w:p>
                      <w:pPr>
                        <w:pStyle w:val="Table"/>
                        <w:spacing w:before="120" w:after="120"/>
                        <w:rPr>
                          <w:color w:val="000000"/>
                        </w:rPr>
                      </w:pPr>
                      <w:r>
                        <w:rPr/>
                        <w:drawing>
                          <wp:inline distT="0" distB="0" distL="0" distR="0">
                            <wp:extent cx="5220335" cy="164528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7"/>
                                    <a:stretch>
                                      <a:fillRect/>
                                    </a:stretch>
                                  </pic:blipFill>
                                  <pic:spPr bwMode="auto">
                                    <a:xfrm>
                                      <a:off x="0" y="0"/>
                                      <a:ext cx="5220335" cy="164528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5</w:t>
                      </w:r>
                      <w:r>
                        <w:rPr>
                          <w:color w:val="000000"/>
                        </w:rPr>
                        <w:fldChar w:fldCharType="end"/>
                      </w:r>
                      <w:r>
                        <w:rPr>
                          <w:color w:val="000000"/>
                        </w:rPr>
                        <w:t>: Sesión</w:t>
                      </w:r>
                    </w:p>
                  </w:txbxContent>
                </v:textbox>
              </v:rect>
            </w:pict>
          </mc:Fallback>
        </mc:AlternateContent>
      </w:r>
      <w:ins w:id="51" w:author="Unknown Author" w:date="2025-06-09T17:05:52Z">
        <w:r>
          <w:rPr/>
          <w:t>Esta e la rúbrica:</w:t>
        </w:r>
      </w:ins>
    </w:p>
    <w:p>
      <w:pPr>
        <w:pStyle w:val="Normal"/>
        <w:rPr/>
      </w:pPr>
      <w:r>
        <w:rPr/>
        <mc:AlternateContent>
          <mc:Choice Requires="wps">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222240" cy="5076825"/>
                <wp:effectExtent l="0" t="0" r="0" b="0"/>
                <wp:wrapSquare wrapText="largest"/>
                <wp:docPr id="21" name="Frame7"/>
                <a:graphic xmlns:a="http://schemas.openxmlformats.org/drawingml/2006/main">
                  <a:graphicData uri="http://schemas.microsoft.com/office/word/2010/wordprocessingShape">
                    <wps:wsp>
                      <wps:cNvSpPr/>
                      <wps:spPr>
                        <a:xfrm>
                          <a:off x="0" y="0"/>
                          <a:ext cx="5221440" cy="5076360"/>
                        </a:xfrm>
                        <a:prstGeom prst="rect">
                          <a:avLst/>
                        </a:prstGeom>
                        <a:noFill/>
                        <a:ln>
                          <a:noFill/>
                        </a:ln>
                      </wps:spPr>
                      <wps:style>
                        <a:lnRef idx="0"/>
                        <a:fillRef idx="0"/>
                        <a:effectRef idx="0"/>
                        <a:fontRef idx="minor"/>
                      </wps:style>
                      <wps:txbx>
                        <w:txbxContent>
                          <w:p>
                            <w:pPr>
                              <w:pStyle w:val="Table"/>
                              <w:spacing w:before="120" w:after="120"/>
                              <w:rPr>
                                <w:color w:val="000000"/>
                              </w:rPr>
                            </w:pPr>
                            <w:bookmarkStart w:id="20" w:name="Ref_Table5_full"/>
                            <w:r>
                              <w:rPr>
                                <w:color w:val="000000"/>
                              </w:rPr>
                              <w:drawing>
                                <wp:inline distT="0" distB="0" distL="0" distR="0">
                                  <wp:extent cx="5222240" cy="447992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8"/>
                                          <a:stretch>
                                            <a:fillRect/>
                                          </a:stretch>
                                        </pic:blipFill>
                                        <pic:spPr bwMode="auto">
                                          <a:xfrm>
                                            <a:off x="0" y="0"/>
                                            <a:ext cx="5222240" cy="4479925"/>
                                          </a:xfrm>
                                          <a:prstGeom prst="rect">
                                            <a:avLst/>
                                          </a:prstGeom>
                                        </pic:spPr>
                                      </pic:pic>
                                    </a:graphicData>
                                  </a:graphic>
                                </wp:inline>
                              </w:drawing>
                              <w:t>T</w:t>
                            </w:r>
                            <w:r>
                              <w:rPr>
                                <w:color w:val="000000"/>
                              </w:rPr>
                              <w:t xml:space="preserve">able </w:t>
                            </w:r>
                            <w:r>
                              <w:rPr>
                                <w:color w:val="000000"/>
                              </w:rPr>
                              <w:fldChar w:fldCharType="begin"/>
                            </w:r>
                            <w:r>
                              <w:rPr>
                                <w:color w:val="000000"/>
                              </w:rPr>
                              <w:instrText> SEQ Table \* ARABIC </w:instrText>
                            </w:r>
                            <w:r>
                              <w:rPr>
                                <w:color w:val="000000"/>
                              </w:rPr>
                              <w:fldChar w:fldCharType="separate"/>
                            </w:r>
                            <w:r>
                              <w:rPr>
                                <w:color w:val="000000"/>
                              </w:rPr>
                              <w:t>6</w:t>
                            </w:r>
                            <w:r>
                              <w:rPr>
                                <w:color w:val="000000"/>
                              </w:rPr>
                              <w:fldChar w:fldCharType="end"/>
                            </w:r>
                            <w:r>
                              <w:rPr>
                                <w:color w:val="000000"/>
                              </w:rPr>
                              <w:t>: Rúbrica</w:t>
                            </w:r>
                            <w:bookmarkEnd w:id="20"/>
                          </w:p>
                        </w:txbxContent>
                      </wps:txbx>
                      <wps:bodyPr lIns="0" rIns="0" tIns="0" bIns="0">
                        <a:noAutofit/>
                      </wps:bodyPr>
                    </wps:wsp>
                  </a:graphicData>
                </a:graphic>
              </wp:anchor>
            </w:drawing>
          </mc:Choice>
          <mc:Fallback>
            <w:pict>
              <v:rect id="shape_0" ID="Frame7" stroked="f" style="position:absolute;margin-left:-0.1pt;margin-top:0.05pt;width:411.1pt;height:399.65pt;mso-position-horizontal:center">
                <w10:wrap type="square"/>
                <v:fill o:detectmouseclick="t" on="false"/>
                <v:stroke color="#3465a4" joinstyle="round" endcap="flat"/>
                <v:textbox>
                  <w:txbxContent>
                    <w:p>
                      <w:pPr>
                        <w:pStyle w:val="Table"/>
                        <w:spacing w:before="120" w:after="120"/>
                        <w:rPr>
                          <w:color w:val="000000"/>
                        </w:rPr>
                      </w:pPr>
                      <w:bookmarkStart w:id="21" w:name="Ref_Table5_full"/>
                      <w:r>
                        <w:rPr>
                          <w:color w:val="000000"/>
                        </w:rPr>
                        <w:drawing>
                          <wp:inline distT="0" distB="0" distL="0" distR="0">
                            <wp:extent cx="5222240" cy="447992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8"/>
                                    <a:stretch>
                                      <a:fillRect/>
                                    </a:stretch>
                                  </pic:blipFill>
                                  <pic:spPr bwMode="auto">
                                    <a:xfrm>
                                      <a:off x="0" y="0"/>
                                      <a:ext cx="5222240" cy="4479925"/>
                                    </a:xfrm>
                                    <a:prstGeom prst="rect">
                                      <a:avLst/>
                                    </a:prstGeom>
                                  </pic:spPr>
                                </pic:pic>
                              </a:graphicData>
                            </a:graphic>
                          </wp:inline>
                        </w:drawing>
                        <w:t>T</w:t>
                      </w:r>
                      <w:r>
                        <w:rPr>
                          <w:color w:val="000000"/>
                        </w:rPr>
                        <w:t xml:space="preserve">able </w:t>
                      </w:r>
                      <w:r>
                        <w:rPr>
                          <w:color w:val="000000"/>
                        </w:rPr>
                        <w:fldChar w:fldCharType="begin"/>
                      </w:r>
                      <w:r>
                        <w:rPr>
                          <w:color w:val="000000"/>
                        </w:rPr>
                        <w:instrText> SEQ Table \* ARABIC </w:instrText>
                      </w:r>
                      <w:r>
                        <w:rPr>
                          <w:color w:val="000000"/>
                        </w:rPr>
                        <w:fldChar w:fldCharType="separate"/>
                      </w:r>
                      <w:r>
                        <w:rPr>
                          <w:color w:val="000000"/>
                        </w:rPr>
                        <w:t>6</w:t>
                      </w:r>
                      <w:r>
                        <w:rPr>
                          <w:color w:val="000000"/>
                        </w:rPr>
                        <w:fldChar w:fldCharType="end"/>
                      </w:r>
                      <w:r>
                        <w:rPr>
                          <w:color w:val="000000"/>
                        </w:rPr>
                        <w:t>: Rúbrica</w:t>
                      </w:r>
                      <w:bookmarkEnd w:id="21"/>
                    </w:p>
                  </w:txbxContent>
                </v:textbox>
              </v:rect>
            </w:pict>
          </mc:Fallback>
        </mc:AlternateContent>
      </w:r>
    </w:p>
    <w:p>
      <w:pPr>
        <w:pStyle w:val="Normal"/>
        <w:rPr>
          <w:color w:val="729FCF"/>
          <w:sz w:val="24"/>
          <w:szCs w:val="24"/>
        </w:rPr>
      </w:pPr>
      <w:r>
        <w:rPr>
          <w:color w:val="729FCF"/>
          <w:sz w:val="24"/>
          <w:szCs w:val="24"/>
        </w:rPr>
      </w:r>
    </w:p>
    <w:p>
      <w:pPr>
        <w:pStyle w:val="Heading1"/>
        <w:rPr/>
      </w:pPr>
      <w:bookmarkStart w:id="22" w:name="__RefHeading___Toc6032_2647341432"/>
      <w:bookmarkEnd w:id="22"/>
      <w:r>
        <w:rPr>
          <w:color w:val="729FCF"/>
          <w:sz w:val="24"/>
          <w:szCs w:val="24"/>
        </w:rPr>
        <w:t>11.</w:t>
      </w:r>
      <w:r>
        <w:rPr>
          <w:b/>
          <w:bCs/>
          <w:color w:val="729FCF"/>
          <w:sz w:val="24"/>
          <w:szCs w:val="24"/>
        </w:rPr>
        <w:t xml:space="preserve"> </w:t>
      </w:r>
      <w:r>
        <w:rPr>
          <w:b w:val="false"/>
          <w:bCs w:val="false"/>
          <w:color w:val="729FCF"/>
          <w:sz w:val="24"/>
          <w:szCs w:val="24"/>
        </w:rPr>
        <w:t>Atención a la diversidad/DUA</w:t>
      </w:r>
    </w:p>
    <w:p>
      <w:pPr>
        <w:pStyle w:val="Normal"/>
        <w:rPr>
          <w:rFonts w:ascii="Calibri" w:hAnsi="Calibri"/>
          <w:b w:val="false"/>
          <w:b w:val="false"/>
          <w:bCs w:val="false"/>
          <w:color w:val="000000"/>
          <w:ins w:id="54" w:author="Unknown Author" w:date="2025-06-09T18:53:42Z"/>
          <w:sz w:val="24"/>
          <w:szCs w:val="24"/>
        </w:rPr>
      </w:pPr>
      <w:del w:id="52" w:author="Unknown Author" w:date="2025-06-09T18:44:33Z">
        <w:r>
          <w:rPr>
            <w:b w:val="false"/>
            <w:bCs w:val="false"/>
            <w:color w:val="000000"/>
            <w:sz w:val="24"/>
            <w:szCs w:val="24"/>
          </w:rPr>
          <w:delText>Texto</w:delText>
        </w:r>
      </w:del>
      <w:ins w:id="53" w:author="Unknown Author" w:date="2025-06-09T18:53:42Z">
        <w:r>
          <w:rPr>
            <w:b w:val="false"/>
            <w:bCs w:val="false"/>
            <w:color w:val="000000"/>
            <w:sz w:val="24"/>
            <w:szCs w:val="24"/>
          </w:rPr>
          <w:t xml:space="preserve">La presente microprogramación responde a la diversidad del alumnado mediante la aplicación de los principios del Diseño Universal para el Aprendizaje (DUA)(UNIR,2025c;UNIR,2025d). Se parte del reconocimiento de los diferentes estilos de aprendizaje, niveles de competencia digital y ritmos de trabajo presentes en el aula (ver sección Contexto y destinatarios). </w:t>
        </w:r>
      </w:ins>
    </w:p>
    <w:p>
      <w:pPr>
        <w:pStyle w:val="Normal"/>
        <w:rPr>
          <w:rFonts w:ascii="Calibri" w:hAnsi="Calibri"/>
          <w:b w:val="false"/>
          <w:b w:val="false"/>
          <w:bCs w:val="false"/>
          <w:color w:val="000000"/>
          <w:ins w:id="56" w:author="Unknown Author" w:date="2025-06-09T18:53:42Z"/>
          <w:sz w:val="24"/>
          <w:szCs w:val="24"/>
        </w:rPr>
      </w:pPr>
      <w:ins w:id="55" w:author="Unknown Author" w:date="2025-06-09T18:53:42Z">
        <w:r>
          <w:rPr>
            <w:b w:val="false"/>
            <w:bCs w:val="false"/>
            <w:color w:val="000000"/>
            <w:sz w:val="24"/>
            <w:szCs w:val="24"/>
          </w:rPr>
          <w:t>Se implementan las siguientes medidas:</w:t>
        </w:r>
      </w:ins>
    </w:p>
    <w:p>
      <w:pPr>
        <w:pStyle w:val="Normal"/>
        <w:numPr>
          <w:ilvl w:val="0"/>
          <w:numId w:val="7"/>
        </w:numPr>
        <w:rPr>
          <w:rFonts w:ascii="Calibri" w:hAnsi="Calibri"/>
          <w:b w:val="false"/>
          <w:b w:val="false"/>
          <w:bCs w:val="false"/>
          <w:color w:val="000000"/>
          <w:ins w:id="58" w:author="Unknown Author" w:date="2025-06-09T18:53:42Z"/>
          <w:sz w:val="24"/>
          <w:szCs w:val="24"/>
        </w:rPr>
      </w:pPr>
      <w:ins w:id="57" w:author="Unknown Author" w:date="2025-06-09T18:53:42Z">
        <w:r>
          <w:rPr>
            <w:b w:val="false"/>
            <w:bCs w:val="false"/>
            <w:color w:val="000000"/>
            <w:sz w:val="24"/>
            <w:szCs w:val="24"/>
          </w:rPr>
          <w:t>Múltiples formas de representación: Se emplean vídeos, simulaciones, recursos visuales y explicaciones orales/escritas para facilitar el acceso a la información a todo el alumnado.</w:t>
        </w:r>
      </w:ins>
    </w:p>
    <w:p>
      <w:pPr>
        <w:pStyle w:val="Normal"/>
        <w:numPr>
          <w:ilvl w:val="0"/>
          <w:numId w:val="7"/>
        </w:numPr>
        <w:rPr>
          <w:rFonts w:ascii="Calibri" w:hAnsi="Calibri"/>
          <w:b w:val="false"/>
          <w:b w:val="false"/>
          <w:bCs w:val="false"/>
          <w:color w:val="000000"/>
          <w:ins w:id="60" w:author="Unknown Author" w:date="2025-06-09T18:53:42Z"/>
          <w:sz w:val="24"/>
          <w:szCs w:val="24"/>
        </w:rPr>
      </w:pPr>
      <w:ins w:id="59" w:author="Unknown Author" w:date="2025-06-09T18:53:42Z">
        <w:r>
          <w:rPr>
            <w:b w:val="false"/>
            <w:bCs w:val="false"/>
            <w:color w:val="000000"/>
            <w:sz w:val="24"/>
            <w:szCs w:val="24"/>
          </w:rPr>
          <w:t xml:space="preserve">Múltiples formas de acción y expresión: Se ofrecen tareas variadas que permiten demostrar el aprendizaje de diferentes maneras. </w:t>
        </w:r>
      </w:ins>
    </w:p>
    <w:p>
      <w:pPr>
        <w:pStyle w:val="Normal"/>
        <w:numPr>
          <w:ilvl w:val="0"/>
          <w:numId w:val="7"/>
        </w:numPr>
        <w:rPr>
          <w:rFonts w:ascii="Calibri" w:hAnsi="Calibri"/>
          <w:b w:val="false"/>
          <w:b w:val="false"/>
          <w:bCs w:val="false"/>
          <w:color w:val="000000"/>
          <w:ins w:id="64" w:author="Unknown Author" w:date="2025-06-09T18:53:42Z"/>
          <w:sz w:val="24"/>
          <w:szCs w:val="24"/>
        </w:rPr>
      </w:pPr>
      <w:ins w:id="61" w:author="Unknown Author" w:date="2025-06-09T18:53:42Z">
        <w:r>
          <w:rPr>
            <w:b w:val="false"/>
            <w:bCs w:val="false"/>
            <w:color w:val="000000"/>
            <w:sz w:val="24"/>
            <w:szCs w:val="24"/>
          </w:rPr>
          <w:t>Múltiples formas de implicación: El uso de metodologías activas (ABPr, simulación digital, trabajo cooperativo/</w:t>
        </w:r>
      </w:ins>
      <w:ins w:id="62" w:author="Unknown Author" w:date="2025-06-09T18:53:42Z">
        <w:r>
          <w:rPr>
            <w:b w:val="false"/>
            <w:bCs w:val="false"/>
            <w:color w:val="000000"/>
            <w:sz w:val="24"/>
            <w:szCs w:val="24"/>
          </w:rPr>
          <w:t>colaborativo</w:t>
        </w:r>
      </w:ins>
      <w:ins w:id="63" w:author="Unknown Author" w:date="2025-06-09T18:53:42Z">
        <w:r>
          <w:rPr>
            <w:b w:val="false"/>
            <w:bCs w:val="false"/>
            <w:color w:val="000000"/>
            <w:sz w:val="24"/>
            <w:szCs w:val="24"/>
          </w:rPr>
          <w:t>) y actividades prácticas favorece la motivación y el compromiso de todo el alumnado.</w:t>
        </w:r>
      </w:ins>
    </w:p>
    <w:p>
      <w:pPr>
        <w:pStyle w:val="Normal"/>
        <w:numPr>
          <w:ilvl w:val="0"/>
          <w:numId w:val="7"/>
        </w:numPr>
        <w:rPr>
          <w:rFonts w:ascii="Calibri" w:hAnsi="Calibri"/>
          <w:b w:val="false"/>
          <w:b w:val="false"/>
          <w:bCs w:val="false"/>
          <w:color w:val="000000"/>
          <w:ins w:id="66" w:author="Unknown Author" w:date="2025-06-09T18:53:42Z"/>
          <w:sz w:val="24"/>
          <w:szCs w:val="24"/>
        </w:rPr>
      </w:pPr>
      <w:ins w:id="65" w:author="Unknown Author" w:date="2025-06-09T18:53:42Z">
        <w:r>
          <w:rPr>
            <w:b w:val="false"/>
            <w:bCs w:val="false"/>
            <w:color w:val="000000"/>
            <w:sz w:val="24"/>
            <w:szCs w:val="24"/>
          </w:rPr>
          <w:t>Reducción de la brecha digital: Se realiza un diagnóstico inicial de los recursos y competencias digitales del alumnado, garantizando el acceso a los recursos (software libre, materiales descargables) y el apoyo específico a quienes lo necesiten.</w:t>
        </w:r>
      </w:ins>
    </w:p>
    <w:p>
      <w:pPr>
        <w:pStyle w:val="Normal"/>
        <w:rPr>
          <w:rFonts w:ascii="Calibri" w:hAnsi="Calibri"/>
          <w:b w:val="false"/>
          <w:b w:val="false"/>
          <w:bCs w:val="false"/>
          <w:color w:val="000000"/>
          <w:sz w:val="24"/>
          <w:szCs w:val="24"/>
        </w:rPr>
      </w:pPr>
      <w:ins w:id="67" w:author="Unknown Author" w:date="2025-06-09T18:53:42Z">
        <w:r>
          <w:rPr>
            <w:b w:val="false"/>
            <w:bCs w:val="false"/>
            <w:color w:val="000000"/>
            <w:sz w:val="24"/>
            <w:szCs w:val="24"/>
          </w:rPr>
          <w:t>Estas estrategias garantizan que todos los estudiantes puedan participar, progresar y alcanzar los objetivos de aprendizaje, contribuyendo a una educación inclusiva y de calidad.</w:t>
        </w:r>
      </w:ins>
    </w:p>
    <w:p>
      <w:pPr>
        <w:pStyle w:val="Vietaprimernivel"/>
        <w:rPr>
          <w:rFonts w:ascii="Calibri" w:hAnsi="Calibri"/>
        </w:rPr>
      </w:pPr>
      <w:r>
        <w:rPr/>
      </w:r>
      <w:r>
        <w:br w:type="page"/>
      </w:r>
    </w:p>
    <w:p>
      <w:pPr>
        <w:pStyle w:val="Heading1"/>
        <w:rPr>
          <w:color w:val="729FCF"/>
          <w:sz w:val="24"/>
          <w:szCs w:val="24"/>
        </w:rPr>
      </w:pPr>
      <w:r>
        <w:rPr>
          <w:color w:val="729FCF"/>
          <w:sz w:val="24"/>
          <w:szCs w:val="24"/>
        </w:rPr>
        <w:t>12. Recursos</w:t>
      </w:r>
    </w:p>
    <w:p>
      <w:pPr>
        <w:pStyle w:val="Normal"/>
        <w:rPr>
          <w:sz w:val="24"/>
          <w:szCs w:val="24"/>
        </w:rPr>
      </w:pPr>
      <w:del w:id="68" w:author="Unknown Author" w:date="2025-06-08T21:15:39Z">
        <w:r>
          <w:rPr>
            <w:sz w:val="24"/>
            <w:szCs w:val="24"/>
          </w:rPr>
          <w:delText xml:space="preserve">Se realizaron varios vídeos con simulaciones: S4.4.03, S4.4.04, S4.4.05, S4.4.06 correspondientes a las sesiones que se indican en la tabla </w:delText>
        </w:r>
      </w:del>
      <w:del w:id="69" w:author="Unknown Author" w:date="2025-06-08T21:15:39Z">
        <w:r>
          <w:rPr>
            <w:sz w:val="24"/>
            <w:szCs w:val="24"/>
          </w:rPr>
          <w:fldChar w:fldCharType="begin"/>
        </w:r>
        <w:r>
          <w:rPr>
            <w:sz w:val="24"/>
            <w:szCs w:val="24"/>
          </w:rPr>
          <w:delInstrText> REF Ref_Table3_full \h </w:delInstrText>
        </w:r>
        <w:r>
          <w:rPr>
            <w:sz w:val="24"/>
            <w:szCs w:val="24"/>
          </w:rPr>
          <w:fldChar w:fldCharType="separate"/>
        </w:r>
        <w:r>
          <w:rPr>
            <w:sz w:val="24"/>
            <w:szCs w:val="24"/>
          </w:rPr>
          <w:delText>Table 4: Cronograma</w:delText>
        </w:r>
        <w:r>
          <w:rPr>
            <w:sz w:val="24"/>
            <w:szCs w:val="24"/>
          </w:rPr>
          <w:fldChar w:fldCharType="end"/>
        </w:r>
      </w:del>
      <w:del w:id="70" w:author="Unknown Author" w:date="2025-06-08T21:15:39Z">
        <w:r>
          <w:rPr>
            <w:sz w:val="24"/>
            <w:szCs w:val="24"/>
          </w:rPr>
          <w:delText xml:space="preserve"> en la página </w:delText>
        </w:r>
      </w:del>
      <w:del w:id="71" w:author="Unknown Author" w:date="2025-06-08T21:15:39Z">
        <w:r>
          <w:rPr>
            <w:sz w:val="24"/>
            <w:szCs w:val="24"/>
          </w:rPr>
          <w:fldChar w:fldCharType="begin"/>
        </w:r>
        <w:r>
          <w:rPr>
            <w:sz w:val="24"/>
            <w:szCs w:val="24"/>
          </w:rPr>
          <w:delInstrText> PAGEREF Ref_Table3_full \h </w:delInstrText>
        </w:r>
        <w:r>
          <w:rPr>
            <w:sz w:val="24"/>
            <w:szCs w:val="24"/>
          </w:rPr>
          <w:fldChar w:fldCharType="separate"/>
        </w:r>
        <w:r>
          <w:rPr>
            <w:sz w:val="24"/>
            <w:szCs w:val="24"/>
          </w:rPr>
          <w:delText>12</w:delText>
        </w:r>
        <w:r>
          <w:rPr>
            <w:sz w:val="24"/>
            <w:szCs w:val="24"/>
          </w:rPr>
          <w:fldChar w:fldCharType="end"/>
        </w:r>
      </w:del>
      <w:del w:id="72" w:author="Unknown Author" w:date="2025-06-08T21:15:39Z">
        <w:r>
          <w:rPr>
            <w:sz w:val="24"/>
            <w:szCs w:val="24"/>
          </w:rPr>
          <w:delText xml:space="preserve">. Para la realización de los vídeos se ha usado OBSStudio para la captura de pantalla, </w:delText>
        </w:r>
      </w:del>
      <w:del w:id="73" w:author="Unknown Author" w:date="2025-06-08T21:15:39Z">
        <w:bookmarkStart w:id="23" w:name="ZOTERO_BREF_pIao1frLE8ea2111"/>
        <w:bookmarkEnd w:id="23"/>
        <w:r>
          <w:rPr>
            <w:sz w:val="24"/>
            <w:szCs w:val="24"/>
          </w:rPr>
          <w:delText xml:space="preserve">FFMpeg  y MKVToolNix GUI para la edición. Se ha usado el simulador  DCACLab  para las simulaciones de los circuitos.  </w:delText>
        </w:r>
      </w:del>
      <w:hyperlink r:id="rId9">
        <w:del w:id="74" w:author="Unknown Author" w:date="2025-06-08T21:15:39Z">
          <w:r>
            <w:rPr>
              <w:rStyle w:val="InternetLink"/>
              <w:sz w:val="24"/>
              <w:szCs w:val="24"/>
            </w:rPr>
            <w:delText>Infografía</w:delText>
          </w:r>
        </w:del>
      </w:hyperlink>
      <w:del w:id="75" w:author="Unknown Author" w:date="2025-06-08T21:15:39Z">
        <w:r>
          <w:rPr>
            <w:sz w:val="24"/>
            <w:szCs w:val="24"/>
          </w:rPr>
          <w:delText xml:space="preserve"> realizada a partir de del Tema 3. Circuitos de corriente alterna </w:delText>
        </w:r>
      </w:del>
      <w:del w:id="76" w:author="Unknown Author" w:date="2025-06-08T21:15:39Z">
        <w:bookmarkStart w:id="24" w:name="ZOTERO_BREF_ZB05MeWKRNwZ2111"/>
        <w:r>
          <w:rPr>
            <w:sz w:val="24"/>
            <w:szCs w:val="24"/>
          </w:rPr>
          <w:delText>(Departamento de Física y Química · IES Padre Manjón · Granada, 2025)</w:delText>
        </w:r>
      </w:del>
      <w:del w:id="77" w:author="Unknown Author" w:date="2025-06-08T21:15:39Z">
        <w:bookmarkEnd w:id="24"/>
        <w:r>
          <w:rPr>
            <w:sz w:val="24"/>
            <w:szCs w:val="24"/>
          </w:rPr>
          <w:delText xml:space="preserve">  con </w:delText>
        </w:r>
      </w:del>
      <w:del w:id="78" w:author="Unknown Author" w:date="2025-06-08T21:15:39Z">
        <w:bookmarkStart w:id="25" w:name="ZOTERO_BREF_wiatBK7fCVcz2111"/>
        <w:bookmarkEnd w:id="25"/>
        <w:r>
          <w:rPr>
            <w:sz w:val="24"/>
            <w:szCs w:val="24"/>
          </w:rPr>
          <w:delText xml:space="preserve">piktochar. </w:delText>
        </w:r>
      </w:del>
      <w:ins w:id="79" w:author="Unknown Author" w:date="2025-06-08T21:15:39Z">
        <w:r>
          <w:rPr>
            <w:sz w:val="24"/>
            <w:szCs w:val="24"/>
          </w:rPr>
          <w:t xml:space="preserve">Se realizaron varios vídeos con simulaciones: </w:t>
        </w:r>
      </w:ins>
      <w:hyperlink r:id="rId10">
        <w:ins w:id="80" w:author="Unknown Author" w:date="2025-06-08T21:15:39Z">
          <w:r>
            <w:rPr>
              <w:rStyle w:val="InternetLink"/>
              <w:sz w:val="24"/>
              <w:szCs w:val="24"/>
            </w:rPr>
            <w:t>S4.4.03</w:t>
          </w:r>
        </w:ins>
      </w:hyperlink>
      <w:ins w:id="81" w:author="Unknown Author" w:date="2025-06-08T21:15:39Z">
        <w:r>
          <w:rPr>
            <w:sz w:val="24"/>
            <w:szCs w:val="24"/>
          </w:rPr>
          <w:t xml:space="preserve">, </w:t>
        </w:r>
      </w:ins>
      <w:hyperlink r:id="rId11">
        <w:ins w:id="82" w:author="Unknown Author" w:date="2025-06-08T21:15:39Z">
          <w:r>
            <w:rPr>
              <w:rStyle w:val="InternetLink"/>
              <w:sz w:val="24"/>
              <w:szCs w:val="24"/>
            </w:rPr>
            <w:t>S4.4.04</w:t>
          </w:r>
        </w:ins>
      </w:hyperlink>
      <w:ins w:id="83" w:author="Unknown Author" w:date="2025-06-08T21:15:39Z">
        <w:r>
          <w:rPr>
            <w:sz w:val="24"/>
            <w:szCs w:val="24"/>
          </w:rPr>
          <w:t xml:space="preserve">, </w:t>
        </w:r>
      </w:ins>
      <w:hyperlink r:id="rId12">
        <w:ins w:id="84" w:author="Unknown Author" w:date="2025-06-08T21:15:39Z">
          <w:r>
            <w:rPr>
              <w:rStyle w:val="InternetLink"/>
              <w:sz w:val="24"/>
              <w:szCs w:val="24"/>
            </w:rPr>
            <w:t>S4.4.05</w:t>
          </w:r>
        </w:ins>
      </w:hyperlink>
      <w:ins w:id="85" w:author="Unknown Author" w:date="2025-06-08T21:15:39Z">
        <w:r>
          <w:rPr>
            <w:sz w:val="24"/>
            <w:szCs w:val="24"/>
          </w:rPr>
          <w:t xml:space="preserve">, </w:t>
        </w:r>
      </w:ins>
      <w:hyperlink r:id="rId13">
        <w:ins w:id="86" w:author="Unknown Author" w:date="2025-06-08T21:15:39Z">
          <w:r>
            <w:rPr>
              <w:rStyle w:val="InternetLink"/>
              <w:sz w:val="24"/>
              <w:szCs w:val="24"/>
            </w:rPr>
            <w:t>S4.4.06</w:t>
          </w:r>
        </w:ins>
      </w:hyperlink>
      <w:ins w:id="87" w:author="Unknown Author" w:date="2025-06-08T21:15:39Z">
        <w:r>
          <w:rPr>
            <w:sz w:val="24"/>
            <w:szCs w:val="24"/>
          </w:rPr>
          <w:t xml:space="preserve"> correspondientes a las sesiones que se indican en la </w:t>
        </w:r>
      </w:ins>
      <w:ins w:id="88" w:author="Unknown Author" w:date="2025-06-08T21:15:39Z">
        <w:r>
          <w:rPr>
            <w:sz w:val="24"/>
            <w:szCs w:val="24"/>
          </w:rPr>
          <w:fldChar w:fldCharType="begin"/>
        </w:r>
        <w:r>
          <w:rPr>
            <w:sz w:val="24"/>
            <w:szCs w:val="24"/>
          </w:rPr>
          <w:instrText> REF Ref_Table3_full \h </w:instrText>
        </w:r>
        <w:r>
          <w:rPr>
            <w:sz w:val="24"/>
            <w:szCs w:val="24"/>
          </w:rPr>
          <w:fldChar w:fldCharType="separate"/>
        </w:r>
        <w:r>
          <w:rPr>
            <w:sz w:val="24"/>
            <w:szCs w:val="24"/>
          </w:rPr>
          <w:t>Table 4: Cronograma</w:t>
        </w:r>
        <w:r>
          <w:rPr>
            <w:sz w:val="24"/>
            <w:szCs w:val="24"/>
          </w:rPr>
          <w:fldChar w:fldCharType="end"/>
        </w:r>
      </w:ins>
      <w:ins w:id="89" w:author="Unknown Author" w:date="2025-06-08T21:15:39Z">
        <w:r>
          <w:rPr>
            <w:sz w:val="24"/>
            <w:szCs w:val="24"/>
          </w:rPr>
          <w:t xml:space="preserve"> en la página </w:t>
        </w:r>
      </w:ins>
      <w:ins w:id="90" w:author="Unknown Author" w:date="2025-06-08T21:15:39Z">
        <w:r>
          <w:rPr>
            <w:sz w:val="24"/>
            <w:szCs w:val="24"/>
          </w:rPr>
          <w:fldChar w:fldCharType="begin"/>
        </w:r>
        <w:r>
          <w:rPr>
            <w:sz w:val="24"/>
            <w:szCs w:val="24"/>
          </w:rPr>
          <w:instrText> PAGEREF Ref_Table3_full \h </w:instrText>
        </w:r>
        <w:r>
          <w:rPr>
            <w:sz w:val="24"/>
            <w:szCs w:val="24"/>
          </w:rPr>
          <w:fldChar w:fldCharType="separate"/>
        </w:r>
        <w:r>
          <w:rPr>
            <w:sz w:val="24"/>
            <w:szCs w:val="24"/>
          </w:rPr>
          <w:t>12</w:t>
        </w:r>
        <w:r>
          <w:rPr>
            <w:sz w:val="24"/>
            <w:szCs w:val="24"/>
          </w:rPr>
          <w:fldChar w:fldCharType="end"/>
        </w:r>
      </w:ins>
      <w:ins w:id="91" w:author="Unknown Author" w:date="2025-06-08T21:15:39Z">
        <w:r>
          <w:rPr>
            <w:sz w:val="24"/>
            <w:szCs w:val="24"/>
          </w:rPr>
          <w:t xml:space="preserve">. </w:t>
        </w:r>
      </w:ins>
      <w:ins w:id="92" w:author="Unknown Author" w:date="2025-06-08T21:15:39Z">
        <w:r>
          <w:rPr>
            <w:b w:val="false"/>
            <w:bCs w:val="false"/>
            <w:i w:val="false"/>
            <w:caps w:val="false"/>
            <w:smallCaps w:val="false"/>
            <w:color w:val="000000"/>
            <w:position w:val="0"/>
            <w:sz w:val="24"/>
            <w:sz w:val="24"/>
            <w:szCs w:val="24"/>
            <w:u w:val="none"/>
            <w:vertAlign w:val="baseline"/>
          </w:rPr>
          <w:t xml:space="preserve">Para la realización de los vídeos se ha usado </w:t>
        </w:r>
      </w:ins>
      <w:hyperlink r:id="rId14">
        <w:ins w:id="93" w:author="Unknown Author" w:date="2025-06-08T21:15:39Z">
          <w:r>
            <w:rPr>
              <w:rStyle w:val="InternetLink"/>
              <w:b w:val="false"/>
              <w:bCs w:val="false"/>
              <w:i w:val="false"/>
              <w:caps w:val="false"/>
              <w:smallCaps w:val="false"/>
              <w:color w:val="000000"/>
              <w:position w:val="0"/>
              <w:sz w:val="24"/>
              <w:sz w:val="24"/>
              <w:szCs w:val="24"/>
              <w:u w:val="none"/>
              <w:vertAlign w:val="baseline"/>
            </w:rPr>
            <w:t>OBSStudio</w:t>
          </w:r>
        </w:ins>
      </w:hyperlink>
      <w:ins w:id="94" w:author="Unknown Author" w:date="2025-06-08T21:15:39Z">
        <w:r>
          <w:rPr>
            <w:b w:val="false"/>
            <w:bCs w:val="false"/>
            <w:i w:val="false"/>
            <w:caps w:val="false"/>
            <w:smallCaps w:val="false"/>
            <w:color w:val="000000"/>
            <w:position w:val="0"/>
            <w:sz w:val="24"/>
            <w:sz w:val="24"/>
            <w:szCs w:val="24"/>
            <w:u w:val="none"/>
            <w:vertAlign w:val="baseline"/>
          </w:rPr>
          <w:t xml:space="preserve"> para la captura de pantalla, </w:t>
        </w:r>
      </w:ins>
      <w:hyperlink r:id="rId15">
        <w:ins w:id="95" w:author="Unknown Author" w:date="2025-06-08T21:15:39Z">
          <w:bookmarkStart w:id="26" w:name="ZOTERO_BREF_pIao1frLE8ea1"/>
          <w:bookmarkEnd w:id="26"/>
          <w:r>
            <w:rPr>
              <w:rStyle w:val="InternetLink"/>
              <w:b w:val="false"/>
              <w:bCs w:val="false"/>
              <w:color w:val="000000"/>
              <w:sz w:val="24"/>
              <w:szCs w:val="24"/>
            </w:rPr>
            <w:t xml:space="preserve">FFMpeg </w:t>
          </w:r>
        </w:ins>
      </w:hyperlink>
      <w:ins w:id="96" w:author="Unknown Author" w:date="2025-06-08T21:15:39Z">
        <w:r>
          <w:rPr>
            <w:b w:val="false"/>
            <w:bCs w:val="false"/>
            <w:color w:val="000000"/>
            <w:sz w:val="24"/>
            <w:szCs w:val="24"/>
          </w:rPr>
          <w:t xml:space="preserve"> y </w:t>
        </w:r>
      </w:ins>
      <w:hyperlink r:id="rId16">
        <w:ins w:id="97" w:author="Unknown Author" w:date="2025-06-08T21:15:39Z">
          <w:r>
            <w:rPr>
              <w:rStyle w:val="InternetLink"/>
              <w:b w:val="false"/>
              <w:bCs w:val="false"/>
              <w:color w:val="000000"/>
              <w:sz w:val="24"/>
              <w:szCs w:val="24"/>
            </w:rPr>
            <w:t>MKVToolNix GUI</w:t>
          </w:r>
        </w:ins>
      </w:hyperlink>
      <w:ins w:id="98" w:author="Unknown Author" w:date="2025-06-08T21:15:39Z">
        <w:r>
          <w:rPr>
            <w:b w:val="false"/>
            <w:bCs w:val="false"/>
            <w:color w:val="000000"/>
            <w:sz w:val="24"/>
            <w:szCs w:val="24"/>
          </w:rPr>
          <w:t xml:space="preserve"> para la edición. </w:t>
        </w:r>
      </w:ins>
      <w:ins w:id="99" w:author="Unknown Author" w:date="2025-06-08T21:15:39Z">
        <w:r>
          <w:rPr>
            <w:b w:val="false"/>
            <w:bCs w:val="false"/>
            <w:i w:val="false"/>
            <w:caps w:val="false"/>
            <w:smallCaps w:val="false"/>
            <w:color w:val="000000"/>
            <w:position w:val="0"/>
            <w:sz w:val="24"/>
            <w:sz w:val="24"/>
            <w:szCs w:val="24"/>
            <w:u w:val="none"/>
            <w:vertAlign w:val="baseline"/>
          </w:rPr>
          <w:t xml:space="preserve">Se ha usado el simulador  </w:t>
        </w:r>
      </w:ins>
      <w:hyperlink r:id="rId17">
        <w:ins w:id="100" w:author="Unknown Author" w:date="2025-06-08T21:15:39Z">
          <w:r>
            <w:rPr>
              <w:rStyle w:val="InternetLink"/>
              <w:b w:val="false"/>
              <w:bCs w:val="false"/>
              <w:i w:val="false"/>
              <w:caps w:val="false"/>
              <w:smallCaps w:val="false"/>
              <w:color w:val="000000"/>
              <w:position w:val="0"/>
              <w:sz w:val="24"/>
              <w:sz w:val="24"/>
              <w:szCs w:val="24"/>
              <w:u w:val="none"/>
              <w:vertAlign w:val="baseline"/>
            </w:rPr>
            <w:t>DCACLab</w:t>
          </w:r>
        </w:ins>
      </w:hyperlink>
      <w:ins w:id="101" w:author="Unknown Author" w:date="2025-06-08T21:15:39Z">
        <w:r>
          <w:rPr>
            <w:b w:val="false"/>
            <w:bCs w:val="false"/>
            <w:i w:val="false"/>
            <w:caps w:val="false"/>
            <w:smallCaps w:val="false"/>
            <w:color w:val="000000"/>
            <w:position w:val="0"/>
            <w:sz w:val="24"/>
            <w:sz w:val="24"/>
            <w:szCs w:val="24"/>
            <w:u w:val="none"/>
            <w:vertAlign w:val="baseline"/>
          </w:rPr>
          <w:t xml:space="preserve">  para las simulaciones de los circuitos.  </w:t>
        </w:r>
      </w:ins>
      <w:hyperlink r:id="rId18">
        <w:ins w:id="102" w:author="Unknown Author" w:date="2025-06-08T21:15:39Z">
          <w:r>
            <w:rPr>
              <w:rStyle w:val="InternetLink"/>
              <w:b w:val="false"/>
              <w:bCs w:val="false"/>
              <w:i w:val="false"/>
              <w:caps w:val="false"/>
              <w:smallCaps w:val="false"/>
              <w:color w:val="000000"/>
              <w:position w:val="0"/>
              <w:sz w:val="24"/>
              <w:sz w:val="24"/>
              <w:szCs w:val="24"/>
              <w:u w:val="none"/>
              <w:vertAlign w:val="baseline"/>
            </w:rPr>
            <w:t>Infografía</w:t>
          </w:r>
        </w:ins>
      </w:hyperlink>
      <w:ins w:id="103" w:author="Unknown Author" w:date="2025-06-08T21:15:39Z">
        <w:r>
          <w:rPr>
            <w:b w:val="false"/>
            <w:bCs w:val="false"/>
            <w:i w:val="false"/>
            <w:caps w:val="false"/>
            <w:smallCaps w:val="false"/>
            <w:color w:val="000000"/>
            <w:position w:val="0"/>
            <w:sz w:val="24"/>
            <w:sz w:val="24"/>
            <w:szCs w:val="24"/>
            <w:u w:val="none"/>
            <w:vertAlign w:val="baseline"/>
          </w:rPr>
          <w:t xml:space="preserve"> realizada a partir de del </w:t>
        </w:r>
      </w:ins>
      <w:ins w:id="104" w:author="Unknown Author" w:date="2025-06-08T21:15:39Z">
        <w:r>
          <w:rPr>
            <w:b w:val="false"/>
            <w:bCs w:val="false"/>
            <w:i/>
            <w:caps w:val="false"/>
            <w:smallCaps w:val="false"/>
            <w:color w:val="000000"/>
            <w:position w:val="0"/>
            <w:sz w:val="24"/>
            <w:sz w:val="24"/>
            <w:szCs w:val="24"/>
            <w:u w:val="none"/>
            <w:vertAlign w:val="baseline"/>
          </w:rPr>
          <w:t>Tema 3. Circuitos de corriente alterna</w:t>
        </w:r>
      </w:ins>
      <w:ins w:id="105" w:author="Unknown Author" w:date="2025-06-08T21:15:39Z">
        <w:r>
          <w:rPr>
            <w:b w:val="false"/>
            <w:bCs w:val="false"/>
            <w:i w:val="false"/>
            <w:caps w:val="false"/>
            <w:smallCaps w:val="false"/>
            <w:color w:val="000000"/>
            <w:position w:val="0"/>
            <w:sz w:val="24"/>
            <w:sz w:val="24"/>
            <w:szCs w:val="24"/>
            <w:u w:val="none"/>
            <w:vertAlign w:val="baseline"/>
          </w:rPr>
          <w:t xml:space="preserve"> </w:t>
        </w:r>
      </w:ins>
      <w:ins w:id="106" w:author="Unknown Author" w:date="2025-06-08T21:15:39Z">
        <w:bookmarkStart w:id="27" w:name="ZOTERO_BREF_ZB05MeWKRNwZ1"/>
        <w:r>
          <w:rPr>
            <w:b w:val="false"/>
            <w:bCs w:val="false"/>
            <w:i w:val="false"/>
            <w:caps w:val="false"/>
            <w:smallCaps w:val="false"/>
            <w:color w:val="000000"/>
            <w:position w:val="0"/>
            <w:sz w:val="24"/>
            <w:sz w:val="24"/>
            <w:szCs w:val="24"/>
            <w:u w:val="none"/>
            <w:vertAlign w:val="baseline"/>
          </w:rPr>
          <w:t>(Departamento de Física y Química · IES Padre Manjón · Granada, 2025)</w:t>
        </w:r>
      </w:ins>
      <w:ins w:id="107" w:author="Unknown Author" w:date="2025-06-08T21:15:39Z">
        <w:bookmarkEnd w:id="27"/>
        <w:r>
          <w:rPr>
            <w:b w:val="false"/>
            <w:bCs w:val="false"/>
            <w:i w:val="false"/>
            <w:caps w:val="false"/>
            <w:smallCaps w:val="false"/>
            <w:color w:val="000000"/>
            <w:position w:val="0"/>
            <w:sz w:val="24"/>
            <w:sz w:val="24"/>
            <w:szCs w:val="24"/>
            <w:u w:val="none"/>
            <w:vertAlign w:val="baseline"/>
          </w:rPr>
          <w:t xml:space="preserve">  con </w:t>
        </w:r>
      </w:ins>
      <w:hyperlink r:id="rId19">
        <w:ins w:id="108" w:author="Unknown Author" w:date="2025-06-08T21:15:39Z">
          <w:bookmarkStart w:id="28" w:name="ZOTERO_BREF_wiatBK7fCVcz1"/>
          <w:bookmarkEnd w:id="28"/>
          <w:r>
            <w:rPr>
              <w:rStyle w:val="InternetLink"/>
              <w:b w:val="false"/>
              <w:bCs w:val="false"/>
              <w:i w:val="false"/>
              <w:caps w:val="false"/>
              <w:smallCaps w:val="false"/>
              <w:color w:val="000000"/>
              <w:position w:val="0"/>
              <w:sz w:val="24"/>
              <w:sz w:val="24"/>
              <w:szCs w:val="24"/>
              <w:u w:val="none"/>
              <w:vertAlign w:val="baseline"/>
            </w:rPr>
            <w:t>piktochar</w:t>
          </w:r>
        </w:ins>
      </w:hyperlink>
      <w:ins w:id="109" w:author="Unknown Author" w:date="2025-06-08T21:15:39Z">
        <w:r>
          <w:rPr>
            <w:b w:val="false"/>
            <w:bCs w:val="false"/>
            <w:i w:val="false"/>
            <w:caps w:val="false"/>
            <w:smallCaps w:val="false"/>
            <w:color w:val="000000"/>
            <w:position w:val="0"/>
            <w:sz w:val="24"/>
            <w:sz w:val="24"/>
            <w:szCs w:val="24"/>
            <w:u w:val="none"/>
            <w:vertAlign w:val="baseline"/>
          </w:rPr>
          <w:t xml:space="preserve">. </w:t>
        </w:r>
      </w:ins>
      <w:ins w:id="110" w:author="Unknown Author" w:date="2025-06-09T17:04:57Z">
        <w:r>
          <w:rPr>
            <w:b w:val="false"/>
            <w:bCs w:val="false"/>
            <w:i w:val="false"/>
            <w:caps w:val="false"/>
            <w:smallCaps w:val="false"/>
            <w:color w:val="000000"/>
            <w:position w:val="0"/>
            <w:sz w:val="24"/>
            <w:sz w:val="24"/>
            <w:szCs w:val="24"/>
            <w:u w:val="none"/>
            <w:vertAlign w:val="baseline"/>
          </w:rPr>
          <w:t>Todos los recurso</w:t>
        </w:r>
      </w:ins>
      <w:ins w:id="111" w:author="Unknown Author" w:date="2025-06-09T17:05:00Z">
        <w:r>
          <w:rPr>
            <w:b w:val="false"/>
            <w:bCs w:val="false"/>
            <w:i w:val="false"/>
            <w:caps w:val="false"/>
            <w:smallCaps w:val="false"/>
            <w:color w:val="000000"/>
            <w:position w:val="0"/>
            <w:sz w:val="24"/>
            <w:sz w:val="24"/>
            <w:szCs w:val="24"/>
            <w:u w:val="none"/>
            <w:vertAlign w:val="baseline"/>
          </w:rPr>
          <w:t>s son de elaboración propia.</w:t>
        </w:r>
      </w:ins>
    </w:p>
    <w:p>
      <w:pPr>
        <w:pStyle w:val="Normal"/>
        <w:rPr>
          <w:rFonts w:ascii="Calibri" w:hAnsi="Calibri"/>
          <w:b w:val="false"/>
          <w:b w:val="false"/>
          <w:bCs w:val="false"/>
          <w:color w:val="000000"/>
          <w:sz w:val="24"/>
          <w:szCs w:val="24"/>
        </w:rPr>
      </w:pPr>
      <w:r>
        <w:rPr>
          <w:b w:val="false"/>
          <w:bCs w:val="false"/>
          <w:color w:val="000000"/>
          <w:sz w:val="24"/>
          <w:szCs w:val="24"/>
        </w:rPr>
      </w:r>
    </w:p>
    <w:p>
      <w:pPr>
        <w:pStyle w:val="Heading1"/>
        <w:rPr>
          <w:color w:val="729FCF"/>
          <w:sz w:val="24"/>
          <w:szCs w:val="24"/>
        </w:rPr>
      </w:pPr>
      <w:bookmarkStart w:id="29" w:name="__RefHeading___Toc6036_2647341432"/>
      <w:bookmarkEnd w:id="29"/>
      <w:r>
        <w:rPr>
          <w:color w:val="729FCF"/>
          <w:sz w:val="24"/>
          <w:szCs w:val="24"/>
        </w:rPr>
        <w:t>13. Evaluación del aprendizaje</w:t>
      </w:r>
    </w:p>
    <w:p>
      <w:pPr>
        <w:pStyle w:val="Normal"/>
        <w:rPr>
          <w:rFonts w:ascii="Calibri" w:hAnsi="Calibri"/>
          <w:b w:val="false"/>
          <w:b w:val="false"/>
          <w:bCs w:val="false"/>
          <w:color w:val="000000"/>
          <w:sz w:val="24"/>
          <w:szCs w:val="24"/>
        </w:rPr>
      </w:pPr>
      <w:del w:id="112" w:author="Unknown Author" w:date="2025-06-09T17:05:22Z">
        <w:r>
          <w:rPr>
            <w:b w:val="false"/>
            <w:bCs w:val="false"/>
            <w:color w:val="000000"/>
            <w:sz w:val="24"/>
            <w:szCs w:val="24"/>
          </w:rPr>
          <w:delText>Texto</w:delText>
        </w:r>
      </w:del>
      <w:ins w:id="113" w:author="Unknown Author" w:date="2025-06-09T17:05:23Z">
        <w:r>
          <w:rPr>
            <w:b w:val="false"/>
            <w:bCs w:val="false"/>
            <w:color w:val="000000"/>
            <w:sz w:val="24"/>
            <w:szCs w:val="24"/>
          </w:rPr>
          <w:t>Cada sesión se evalúa con una rúbrica</w:t>
        </w:r>
      </w:ins>
      <w:ins w:id="114" w:author="Unknown Author" w:date="2025-06-09T17:42:05Z">
        <w:r>
          <w:rPr>
            <w:b w:val="false"/>
            <w:bCs w:val="false"/>
            <w:color w:val="000000"/>
            <w:sz w:val="24"/>
            <w:szCs w:val="24"/>
          </w:rPr>
          <w:t xml:space="preserve"> como la </w:t>
        </w:r>
      </w:ins>
      <w:ins w:id="115" w:author="Unknown Author" w:date="2025-06-09T17:43:50Z">
        <w:r>
          <w:rPr>
            <w:rFonts w:eastAsia="Times New Roman" w:cs="Times New Roman"/>
            <w:b w:val="false"/>
            <w:bCs w:val="false"/>
            <w:color w:val="000000"/>
            <w:kern w:val="0"/>
            <w:sz w:val="24"/>
            <w:szCs w:val="24"/>
            <w:lang w:val="es-ES" w:eastAsia="es-ES" w:bidi="ar-SA"/>
          </w:rPr>
          <w:t>que</w:t>
        </w:r>
      </w:ins>
      <w:ins w:id="116" w:author="Unknown Author" w:date="2025-06-09T17:43:50Z">
        <w:r>
          <w:rPr>
            <w:b w:val="false"/>
            <w:bCs w:val="false"/>
            <w:color w:val="000000"/>
            <w:sz w:val="24"/>
            <w:szCs w:val="24"/>
          </w:rPr>
          <w:t xml:space="preserve">  se muestra en la página </w:t>
        </w:r>
      </w:ins>
      <w:ins w:id="117" w:author="Unknown Author" w:date="2025-06-09T17:44:10Z">
        <w:r>
          <w:rPr>
            <w:b w:val="false"/>
            <w:bCs w:val="false"/>
            <w:color w:val="000000"/>
            <w:sz w:val="24"/>
            <w:szCs w:val="24"/>
          </w:rPr>
          <w:fldChar w:fldCharType="begin"/>
        </w:r>
        <w:r>
          <w:rPr>
            <w:sz w:val="24"/>
            <w:b w:val="false"/>
            <w:szCs w:val="24"/>
            <w:bCs w:val="false"/>
            <w:color w:val="000000"/>
          </w:rPr>
          <w:instrText> PAGEREF Ref_Table5_full \h </w:instrText>
        </w:r>
        <w:r>
          <w:rPr>
            <w:sz w:val="24"/>
            <w:b w:val="false"/>
            <w:szCs w:val="24"/>
            <w:bCs w:val="false"/>
            <w:color w:val="000000"/>
          </w:rPr>
          <w:fldChar w:fldCharType="separate"/>
        </w:r>
        <w:r>
          <w:rPr>
            <w:sz w:val="24"/>
            <w:b w:val="false"/>
            <w:szCs w:val="24"/>
            <w:bCs w:val="false"/>
            <w:color w:val="000000"/>
          </w:rPr>
          <w:t>13</w:t>
        </w:r>
        <w:r>
          <w:rPr>
            <w:sz w:val="24"/>
            <w:b w:val="false"/>
            <w:szCs w:val="24"/>
            <w:bCs w:val="false"/>
            <w:color w:val="000000"/>
          </w:rPr>
          <w:fldChar w:fldCharType="end"/>
        </w:r>
      </w:ins>
      <w:ins w:id="118" w:author="Unknown Author" w:date="2025-06-09T17:44:10Z">
        <w:r>
          <w:rPr>
            <w:b w:val="false"/>
            <w:bCs w:val="false"/>
            <w:color w:val="000000"/>
            <w:sz w:val="24"/>
            <w:szCs w:val="24"/>
          </w:rPr>
          <w:t xml:space="preserve"> en la sección </w:t>
        </w:r>
      </w:ins>
      <w:ins w:id="119" w:author="Unknown Author" w:date="2025-06-09T17:45:36Z">
        <w:r>
          <w:rPr>
            <w:b w:val="false"/>
            <w:bCs w:val="false"/>
            <w:color w:val="000000"/>
            <w:sz w:val="24"/>
            <w:szCs w:val="24"/>
          </w:rPr>
          <w:t xml:space="preserve">Cronograma. </w:t>
        </w:r>
      </w:ins>
      <w:ins w:id="120" w:author="Unknown Author" w:date="2025-06-09T17:47:13Z">
        <w:r>
          <w:rPr>
            <w:b w:val="false"/>
            <w:bCs w:val="false"/>
            <w:color w:val="000000"/>
            <w:sz w:val="24"/>
            <w:szCs w:val="24"/>
          </w:rPr>
          <w:t>La nota total de la unidad didáctica es la suma ponderada de las notas obtenidas en cada una de las actividades tal como se ve en</w:t>
        </w:r>
      </w:ins>
      <w:ins w:id="121" w:author="Unknown Author" w:date="2025-06-09T17:46:32Z">
        <w:r>
          <w:rPr>
            <w:b w:val="false"/>
            <w:bCs w:val="false"/>
            <w:color w:val="000000"/>
            <w:sz w:val="24"/>
            <w:szCs w:val="24"/>
          </w:rPr>
          <w:t xml:space="preserve"> </w:t>
        </w:r>
      </w:ins>
      <w:ins w:id="122" w:author="Unknown Author" w:date="2025-06-09T17:48:32Z">
        <w:r>
          <w:rPr>
            <w:b w:val="false"/>
            <w:bCs w:val="false"/>
            <w:color w:val="000000"/>
            <w:sz w:val="24"/>
            <w:szCs w:val="24"/>
          </w:rPr>
          <w:fldChar w:fldCharType="begin"/>
        </w:r>
        <w:r>
          <w:rPr>
            <w:sz w:val="24"/>
            <w:b w:val="false"/>
            <w:szCs w:val="24"/>
            <w:bCs w:val="false"/>
            <w:color w:val="000000"/>
          </w:rPr>
          <w:instrText> REF Ref_Table3_full \h </w:instrText>
        </w:r>
        <w:r>
          <w:rPr>
            <w:sz w:val="24"/>
            <w:b w:val="false"/>
            <w:szCs w:val="24"/>
            <w:bCs w:val="false"/>
            <w:color w:val="000000"/>
          </w:rPr>
          <w:fldChar w:fldCharType="separate"/>
        </w:r>
        <w:r>
          <w:rPr>
            <w:sz w:val="24"/>
            <w:b w:val="false"/>
            <w:szCs w:val="24"/>
            <w:bCs w:val="false"/>
            <w:color w:val="000000"/>
          </w:rPr>
          <w:t>Table 4: Cronograma</w:t>
        </w:r>
        <w:r>
          <w:rPr>
            <w:sz w:val="24"/>
            <w:b w:val="false"/>
            <w:szCs w:val="24"/>
            <w:bCs w:val="false"/>
            <w:color w:val="000000"/>
          </w:rPr>
          <w:fldChar w:fldCharType="end"/>
        </w:r>
      </w:ins>
      <w:ins w:id="123" w:author="Unknown Author" w:date="2025-06-09T17:48:32Z">
        <w:r>
          <w:rPr>
            <w:b w:val="false"/>
            <w:bCs w:val="false"/>
            <w:color w:val="000000"/>
            <w:sz w:val="24"/>
            <w:szCs w:val="24"/>
          </w:rPr>
          <w:t xml:space="preserve"> en la página </w:t>
        </w:r>
      </w:ins>
      <w:ins w:id="124" w:author="Unknown Author" w:date="2025-06-09T17:48:32Z">
        <w:r>
          <w:rPr>
            <w:b w:val="false"/>
            <w:bCs w:val="false"/>
            <w:color w:val="000000"/>
            <w:sz w:val="24"/>
            <w:szCs w:val="24"/>
          </w:rPr>
          <w:fldChar w:fldCharType="begin"/>
        </w:r>
        <w:r>
          <w:rPr>
            <w:sz w:val="24"/>
            <w:b w:val="false"/>
            <w:szCs w:val="24"/>
            <w:bCs w:val="false"/>
            <w:color w:val="000000"/>
          </w:rPr>
          <w:instrText> PAGEREF Ref_Table3_full \h </w:instrText>
        </w:r>
        <w:r>
          <w:rPr>
            <w:sz w:val="24"/>
            <w:b w:val="false"/>
            <w:szCs w:val="24"/>
            <w:bCs w:val="false"/>
            <w:color w:val="000000"/>
          </w:rPr>
          <w:fldChar w:fldCharType="separate"/>
        </w:r>
        <w:r>
          <w:rPr>
            <w:sz w:val="24"/>
            <w:b w:val="false"/>
            <w:szCs w:val="24"/>
            <w:bCs w:val="false"/>
            <w:color w:val="000000"/>
          </w:rPr>
          <w:t>12</w:t>
        </w:r>
        <w:r>
          <w:rPr>
            <w:sz w:val="24"/>
            <w:b w:val="false"/>
            <w:szCs w:val="24"/>
            <w:bCs w:val="false"/>
            <w:color w:val="000000"/>
          </w:rPr>
          <w:fldChar w:fldCharType="end"/>
        </w:r>
      </w:ins>
      <w:ins w:id="125" w:author="Unknown Author" w:date="2025-06-09T17:48:32Z">
        <w:r>
          <w:rPr>
            <w:b w:val="false"/>
            <w:bCs w:val="false"/>
            <w:color w:val="000000"/>
            <w:sz w:val="24"/>
            <w:szCs w:val="24"/>
          </w:rPr>
          <w:t>.</w:t>
        </w:r>
      </w:ins>
    </w:p>
    <w:p>
      <w:pPr>
        <w:pStyle w:val="Vietaprimernivel"/>
        <w:rPr>
          <w:color w:val="729FCF"/>
          <w:sz w:val="24"/>
          <w:szCs w:val="24"/>
          <w:del w:id="127" w:author="Unknown Author" w:date="2025-06-09T19:12:31Z"/>
        </w:rPr>
      </w:pPr>
      <w:del w:id="126" w:author="Unknown Author" w:date="2025-06-09T19:12:31Z">
        <w:r>
          <w:rPr/>
        </w:r>
      </w:del>
    </w:p>
    <w:p>
      <w:pPr>
        <w:pStyle w:val="Vietaprimernivel"/>
        <w:rPr>
          <w:color w:val="729FCF"/>
          <w:sz w:val="24"/>
          <w:szCs w:val="24"/>
        </w:rPr>
      </w:pPr>
      <w:bookmarkStart w:id="30" w:name="__RefHeading___Toc6038_2647341432"/>
      <w:bookmarkEnd w:id="30"/>
      <w:r>
        <w:rPr>
          <w:color w:val="729FCF"/>
          <w:sz w:val="24"/>
          <w:szCs w:val="24"/>
        </w:rPr>
        <w:t>14. Evaluación de la propuesta</w:t>
      </w:r>
    </w:p>
    <w:p>
      <w:pPr>
        <w:pStyle w:val="Normal"/>
        <w:rPr>
          <w:rFonts w:ascii="Calibri" w:hAnsi="Calibri"/>
          <w:b w:val="false"/>
          <w:b w:val="false"/>
          <w:bCs w:val="false"/>
          <w:color w:val="000000"/>
          <w:sz w:val="24"/>
          <w:szCs w:val="24"/>
          <w:del w:id="129" w:author="Unknown Author" w:date="2025-06-09T20:06:46Z"/>
        </w:rPr>
      </w:pPr>
      <w:del w:id="128" w:author="Unknown Author" w:date="2025-06-09T20:06:46Z">
        <w:r>
          <w:rPr>
            <w:b w:val="false"/>
            <w:bCs w:val="false"/>
            <w:color w:val="000000"/>
            <w:sz w:val="24"/>
            <w:szCs w:val="24"/>
          </w:rPr>
          <w:delText>Texto</w:delText>
        </w:r>
      </w:del>
    </w:p>
    <w:p>
      <w:pPr>
        <w:pStyle w:val="Normal"/>
        <w:rPr>
          <w:rFonts w:ascii="Calibri" w:hAnsi="Calibri"/>
          <w:b w:val="false"/>
          <w:b w:val="false"/>
          <w:bCs w:val="false"/>
          <w:color w:val="000000"/>
          <w:ins w:id="135" w:author="Unknown Author" w:date="2025-06-09T20:33:04Z"/>
          <w:sz w:val="24"/>
          <w:szCs w:val="24"/>
        </w:rPr>
      </w:pPr>
      <w:ins w:id="130" w:author="Unknown Author" w:date="2025-06-09T20:32:29Z">
        <w:r>
          <w:rPr/>
          <w:t xml:space="preserve">Esta es la </w:t>
        </w:r>
      </w:ins>
      <w:ins w:id="131" w:author="Unknown Author" w:date="2025-06-09T20:32:29Z">
        <w:r>
          <w:rPr>
            <w:rFonts w:eastAsia="Times New Roman" w:cs="Times New Roman"/>
            <w:color w:val="333333"/>
            <w:kern w:val="0"/>
            <w:sz w:val="24"/>
            <w:szCs w:val="24"/>
            <w:lang w:val="es-ES" w:eastAsia="es-ES" w:bidi="ar-SA"/>
          </w:rPr>
          <w:t>evaluación</w:t>
        </w:r>
      </w:ins>
      <w:ins w:id="132" w:author="Unknown Author" w:date="2025-06-09T20:32:29Z">
        <w:r>
          <w:rPr/>
          <w:t xml:space="preserve"> según el D</w:t>
        </w:r>
      </w:ins>
      <w:ins w:id="133" w:author="Unknown Author" w:date="2025-06-09T20:32:29Z">
        <w:r>
          <w:rPr/>
          <w:t>ecálogo de un proyecto innovador (2014)</w:t>
        </w:r>
      </w:ins>
      <w:ins w:id="134" w:author="Unknown Author" w:date="2025-06-09T20:33:04Z">
        <w:r>
          <w:rPr/>
          <w:t>:</w:t>
        </w:r>
      </w:ins>
    </w:p>
    <w:p>
      <w:pPr>
        <w:pStyle w:val="TextBody"/>
        <w:rPr>
          <w:rFonts w:ascii="Calibri" w:hAnsi="Calibri"/>
          <w:b w:val="false"/>
          <w:b w:val="false"/>
          <w:bCs w:val="false"/>
          <w:color w:val="000000"/>
          <w:sz w:val="24"/>
          <w:szCs w:val="24"/>
          <w:del w:id="137" w:author="Unknown Author" w:date="2025-06-09T20:32:45Z"/>
        </w:rPr>
      </w:pPr>
      <w:del w:id="136" w:author="Unknown Author" w:date="2025-06-09T20:32:45Z">
        <w:r>
          <w:rPr/>
        </w:r>
      </w:del>
      <w:r>
        <w:br w:type="page"/>
      </w:r>
    </w:p>
    <w:p>
      <w:pPr>
        <w:pStyle w:val="TextBody"/>
        <w:widowControl/>
        <w:suppressAutoHyphens w:val="true"/>
        <w:overflowPunct w:val="true"/>
        <w:bidi w:val="0"/>
        <w:spacing w:lineRule="auto" w:line="276" w:before="0" w:after="140"/>
        <w:jc w:val="both"/>
        <w:rPr>
          <w:rFonts w:ascii="Calibri" w:hAnsi="Calibri"/>
          <w:b w:val="false"/>
          <w:b w:val="false"/>
          <w:bCs w:val="false"/>
          <w:color w:val="000000"/>
          <w:sz w:val="24"/>
          <w:szCs w:val="24"/>
        </w:rPr>
      </w:pPr>
      <w:r>
        <w:rPr/>
      </w:r>
      <w:r>
        <mc:AlternateContent>
          <mc:Choice Requires="wps">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219700" cy="2958465"/>
                <wp:effectExtent l="0" t="0" r="0" b="0"/>
                <wp:wrapSquare wrapText="largest"/>
                <wp:docPr id="25" name="Frame7"/>
                <a:graphic xmlns:a="http://schemas.openxmlformats.org/drawingml/2006/main">
                  <a:graphicData uri="http://schemas.microsoft.com/office/word/2010/wordprocessingShape">
                    <wps:wsp>
                      <wps:cNvSpPr txBox="1"/>
                      <wps:spPr>
                        <a:xfrm>
                          <a:off x="0" y="0"/>
                          <a:ext cx="5219700" cy="2958465"/>
                        </a:xfrm>
                        <a:prstGeom prst="rect"/>
                      </wps:spPr>
                      <wps:txbx>
                        <w:txbxContent>
                          <w:p>
                            <w:pPr>
                              <w:pStyle w:val="Figure"/>
                              <w:spacing w:before="120" w:after="120"/>
                              <w:rPr/>
                            </w:pPr>
                            <w:r>
                              <w:rPr/>
                              <w:drawing>
                                <wp:inline distT="0" distB="0" distL="0" distR="0">
                                  <wp:extent cx="5219700" cy="2527300"/>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0"/>
                                          <a:stretch>
                                            <a:fillRect/>
                                          </a:stretch>
                                        </pic:blipFill>
                                        <pic:spPr bwMode="auto">
                                          <a:xfrm>
                                            <a:off x="0" y="0"/>
                                            <a:ext cx="5219700" cy="252730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Diana de evaluación</w:t>
                            </w:r>
                          </w:p>
                        </w:txbxContent>
                      </wps:txbx>
                      <wps:bodyPr anchor="t" lIns="0" tIns="0" rIns="0" bIns="0">
                        <a:noAutofit/>
                      </wps:bodyPr>
                    </wps:wsp>
                  </a:graphicData>
                </a:graphic>
              </wp:anchor>
            </w:drawing>
          </mc:Choice>
          <mc:Fallback>
            <w:pict>
              <v:rect style="position:absolute;rotation:0;width:411pt;height:232.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219700" cy="252730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0"/>
                                    <a:stretch>
                                      <a:fillRect/>
                                    </a:stretch>
                                  </pic:blipFill>
                                  <pic:spPr bwMode="auto">
                                    <a:xfrm>
                                      <a:off x="0" y="0"/>
                                      <a:ext cx="5219700" cy="252730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Diana de evaluación</w:t>
                      </w:r>
                    </w:p>
                  </w:txbxContent>
                </v:textbox>
                <w10:wrap type="square" side="largest"/>
              </v:rect>
            </w:pict>
          </mc:Fallback>
        </mc:AlternateContent>
      </w:r>
    </w:p>
    <w:p>
      <w:pPr>
        <w:pStyle w:val="Normal"/>
        <w:rPr/>
      </w:pPr>
      <w:r>
        <w:rPr/>
        <mc:AlternateContent>
          <mc:Choice Requires="wps">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220970" cy="3526790"/>
                <wp:effectExtent l="0" t="0" r="0" b="0"/>
                <wp:wrapSquare wrapText="largest"/>
                <wp:docPr id="28" name="Frame8"/>
                <a:graphic xmlns:a="http://schemas.openxmlformats.org/drawingml/2006/main">
                  <a:graphicData uri="http://schemas.microsoft.com/office/word/2010/wordprocessingShape">
                    <wps:wsp>
                      <wps:cNvSpPr/>
                      <wps:spPr>
                        <a:xfrm>
                          <a:off x="0" y="0"/>
                          <a:ext cx="5220360" cy="3526200"/>
                        </a:xfrm>
                        <a:prstGeom prst="rect">
                          <a:avLst/>
                        </a:prstGeom>
                        <a:noFill/>
                        <a:ln>
                          <a:noFill/>
                        </a:ln>
                      </wps:spPr>
                      <wps:style>
                        <a:lnRef idx="0"/>
                        <a:fillRef idx="0"/>
                        <a:effectRef idx="0"/>
                        <a:fontRef idx="minor"/>
                      </wps:style>
                      <wps:txbx>
                        <w:txbxContent>
                          <w:p>
                            <w:pPr>
                              <w:pStyle w:val="Table"/>
                              <w:spacing w:before="120" w:after="120"/>
                              <w:rPr>
                                <w:color w:val="000000"/>
                              </w:rPr>
                            </w:pPr>
                            <w:r>
                              <w:rPr>
                                <w:color w:val="000000"/>
                              </w:rPr>
                              <w:drawing>
                                <wp:inline distT="0" distB="0" distL="0" distR="0">
                                  <wp:extent cx="5219700" cy="3094355"/>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21"/>
                                          <a:stretch>
                                            <a:fillRect/>
                                          </a:stretch>
                                        </pic:blipFill>
                                        <pic:spPr bwMode="auto">
                                          <a:xfrm>
                                            <a:off x="0" y="0"/>
                                            <a:ext cx="5219700" cy="309435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7</w:t>
                            </w:r>
                            <w:r>
                              <w:rPr>
                                <w:color w:val="000000"/>
                              </w:rPr>
                              <w:fldChar w:fldCharType="end"/>
                            </w:r>
                            <w:r>
                              <w:rPr>
                                <w:color w:val="000000"/>
                              </w:rPr>
                              <w:t>: Diana de evaluación</w:t>
                            </w:r>
                          </w:p>
                        </w:txbxContent>
                      </wps:txbx>
                      <wps:bodyPr lIns="0" rIns="0" tIns="0" bIns="0">
                        <a:noAutofit/>
                      </wps:bodyPr>
                    </wps:wsp>
                  </a:graphicData>
                </a:graphic>
              </wp:anchor>
            </w:drawing>
          </mc:Choice>
          <mc:Fallback>
            <w:pict>
              <v:rect id="shape_0" ID="Frame8" stroked="f" style="position:absolute;margin-left:-0.05pt;margin-top:0.05pt;width:411pt;height:277.6pt;mso-position-horizontal:center">
                <w10:wrap type="square"/>
                <v:fill o:detectmouseclick="t" on="false"/>
                <v:stroke color="#3465a4" joinstyle="round" endcap="flat"/>
                <v:textbox>
                  <w:txbxContent>
                    <w:p>
                      <w:pPr>
                        <w:pStyle w:val="Table"/>
                        <w:spacing w:before="120" w:after="120"/>
                        <w:rPr>
                          <w:color w:val="000000"/>
                        </w:rPr>
                      </w:pPr>
                      <w:r>
                        <w:rPr>
                          <w:color w:val="000000"/>
                        </w:rPr>
                        <w:drawing>
                          <wp:inline distT="0" distB="0" distL="0" distR="0">
                            <wp:extent cx="5219700" cy="3094355"/>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21"/>
                                    <a:stretch>
                                      <a:fillRect/>
                                    </a:stretch>
                                  </pic:blipFill>
                                  <pic:spPr bwMode="auto">
                                    <a:xfrm>
                                      <a:off x="0" y="0"/>
                                      <a:ext cx="5219700" cy="309435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7</w:t>
                      </w:r>
                      <w:r>
                        <w:rPr>
                          <w:color w:val="000000"/>
                        </w:rPr>
                        <w:fldChar w:fldCharType="end"/>
                      </w:r>
                      <w:r>
                        <w:rPr>
                          <w:color w:val="000000"/>
                        </w:rPr>
                        <w:t>: Diana de evaluación</w:t>
                      </w:r>
                    </w:p>
                  </w:txbxContent>
                </v:textbox>
              </v:rect>
            </w:pict>
          </mc:Fallback>
        </mc:AlternateContent>
      </w:r>
    </w:p>
    <w:p>
      <w:pPr>
        <w:pStyle w:val="Heading1"/>
        <w:rPr>
          <w:color w:val="729FCF"/>
          <w:sz w:val="24"/>
          <w:szCs w:val="24"/>
          <w:del w:id="138" w:author="Unknown Author" w:date="2025-06-09T21:28:19Z"/>
        </w:rPr>
      </w:pPr>
      <w:bookmarkStart w:id="31" w:name="__RefHeading___Toc6040_2647341432"/>
      <w:bookmarkEnd w:id="31"/>
      <w:r>
        <w:rPr>
          <w:color w:val="729FCF"/>
          <w:sz w:val="24"/>
          <w:szCs w:val="24"/>
        </w:rPr>
        <w:t>15. Reflexión final</w:t>
      </w:r>
    </w:p>
    <w:p>
      <w:pPr>
        <w:pStyle w:val="Heading1"/>
        <w:keepNext w:val="true"/>
        <w:keepLines/>
        <w:widowControl/>
        <w:suppressAutoHyphens w:val="true"/>
        <w:overflowPunct w:val="true"/>
        <w:bidi w:val="0"/>
        <w:spacing w:lineRule="auto" w:line="360" w:before="0" w:after="200"/>
        <w:jc w:val="left"/>
        <w:outlineLvl w:val="0"/>
        <w:rPr>
          <w:color w:val="729FCF"/>
          <w:sz w:val="24"/>
          <w:szCs w:val="24"/>
        </w:rPr>
      </w:pPr>
      <w:r>
        <w:rPr/>
      </w:r>
    </w:p>
    <w:tbl>
      <w:tblPr>
        <w:tblW w:w="8220" w:type="dxa"/>
        <w:jc w:val="left"/>
        <w:tblInd w:w="55" w:type="dxa"/>
        <w:tblCellMar>
          <w:top w:w="55" w:type="dxa"/>
          <w:left w:w="55" w:type="dxa"/>
          <w:bottom w:w="55" w:type="dxa"/>
          <w:right w:w="55" w:type="dxa"/>
        </w:tblCellMar>
      </w:tblPr>
      <w:tblGrid>
        <w:gridCol w:w="3060"/>
        <w:gridCol w:w="5160"/>
      </w:tblGrid>
      <w:tr>
        <w:trPr/>
        <w:tc>
          <w:tcPr>
            <w:tcW w:w="3060" w:type="dxa"/>
            <w:tcBorders>
              <w:top w:val="single" w:sz="2" w:space="0" w:color="000000"/>
              <w:left w:val="single" w:sz="2" w:space="0" w:color="000000"/>
              <w:bottom w:val="single" w:sz="2" w:space="0" w:color="000000"/>
            </w:tcBorders>
          </w:tcPr>
          <w:p>
            <w:pPr>
              <w:pStyle w:val="TableHeading"/>
              <w:rPr/>
            </w:pPr>
            <w:ins w:id="139" w:author="Unknown Author" w:date="2025-06-09T21:30:02Z">
              <w:r>
                <w:rPr/>
                <w:t>¿Se ha tratado de establecer dinámicas que consigan motivar a los estudiantes?</w:t>
              </w:r>
            </w:ins>
          </w:p>
        </w:tc>
        <w:tc>
          <w:tcPr>
            <w:tcW w:w="5160" w:type="dxa"/>
            <w:tcBorders>
              <w:top w:val="single" w:sz="2" w:space="0" w:color="000000"/>
              <w:left w:val="single" w:sz="2" w:space="0" w:color="000000"/>
              <w:bottom w:val="single" w:sz="2" w:space="0" w:color="000000"/>
              <w:right w:val="single" w:sz="2" w:space="0" w:color="000000"/>
            </w:tcBorders>
          </w:tcPr>
          <w:p>
            <w:pPr>
              <w:pStyle w:val="TableHeading"/>
              <w:rPr/>
            </w:pPr>
            <w:ins w:id="140" w:author="Unknown Author" w:date="2025-06-09T21:30:02Z">
              <w:r>
                <w:rPr/>
                <w:t>Sí, el uso de herramientas como simuladores es mucho mas motivador que una clase tradicional.</w:t>
              </w:r>
            </w:ins>
          </w:p>
        </w:tc>
      </w:tr>
      <w:tr>
        <w:trPr/>
        <w:tc>
          <w:tcPr>
            <w:tcW w:w="3060" w:type="dxa"/>
            <w:tcBorders>
              <w:left w:val="single" w:sz="2" w:space="0" w:color="000000"/>
              <w:bottom w:val="single" w:sz="2" w:space="0" w:color="000000"/>
            </w:tcBorders>
          </w:tcPr>
          <w:p>
            <w:pPr>
              <w:pStyle w:val="TableContents"/>
              <w:jc w:val="left"/>
              <w:rPr/>
            </w:pPr>
            <w:ins w:id="141" w:author="Unknown Author" w:date="2025-06-09T21:30:02Z">
              <w:r>
                <w:rPr/>
                <w:t>¿Se plantea el uso de trabajo cooperativo o colaborativo?</w:t>
              </w:r>
            </w:ins>
          </w:p>
        </w:tc>
        <w:tc>
          <w:tcPr>
            <w:tcW w:w="5160" w:type="dxa"/>
            <w:tcBorders>
              <w:left w:val="single" w:sz="2" w:space="0" w:color="000000"/>
              <w:bottom w:val="single" w:sz="2" w:space="0" w:color="000000"/>
              <w:right w:val="single" w:sz="2" w:space="0" w:color="000000"/>
            </w:tcBorders>
          </w:tcPr>
          <w:p>
            <w:pPr>
              <w:pStyle w:val="TableContents"/>
              <w:jc w:val="left"/>
              <w:rPr/>
            </w:pPr>
            <w:ins w:id="142" w:author="Unknown Author" w:date="2025-06-09T21:30:02Z">
              <w:r>
                <w:rPr/>
                <w:t>Se emplean herramientas digitales colaborativas para el desarrollo conjunto de tareas.</w:t>
              </w:r>
            </w:ins>
          </w:p>
        </w:tc>
      </w:tr>
      <w:tr>
        <w:trPr/>
        <w:tc>
          <w:tcPr>
            <w:tcW w:w="3060" w:type="dxa"/>
            <w:tcBorders>
              <w:left w:val="single" w:sz="2" w:space="0" w:color="000000"/>
              <w:bottom w:val="single" w:sz="2" w:space="0" w:color="000000"/>
            </w:tcBorders>
          </w:tcPr>
          <w:p>
            <w:pPr>
              <w:pStyle w:val="TableContents"/>
              <w:jc w:val="left"/>
              <w:rPr/>
            </w:pPr>
            <w:ins w:id="143" w:author="Unknown Author" w:date="2025-06-09T21:30:02Z">
              <w:r>
                <w:rPr/>
                <w:t>¿Se favorece que los estudiantes sean creativos y autónomos en la gestión de su aprendizaje?</w:t>
              </w:r>
            </w:ins>
          </w:p>
        </w:tc>
        <w:tc>
          <w:tcPr>
            <w:tcW w:w="5160" w:type="dxa"/>
            <w:tcBorders>
              <w:left w:val="single" w:sz="2" w:space="0" w:color="000000"/>
              <w:bottom w:val="single" w:sz="2" w:space="0" w:color="000000"/>
              <w:right w:val="single" w:sz="2" w:space="0" w:color="000000"/>
            </w:tcBorders>
          </w:tcPr>
          <w:p>
            <w:pPr>
              <w:pStyle w:val="TableContents"/>
              <w:jc w:val="left"/>
              <w:rPr/>
            </w:pPr>
            <w:ins w:id="144" w:author="Unknown Author" w:date="2025-06-09T21:30:02Z">
              <w:r>
                <w:rPr/>
                <w:t>Sí, los estudiantes no sólo tienen que resolver unos ejercicios, además tienen que comprobar que los resultados obtenidos se corresponden con las simulaciones. Además se favorece el aprendizaje autónomo ya que los estudiantes pueden hacer pruebas con el simulador e incluso resolver dudas de un modo autónomo.</w:t>
              </w:r>
            </w:ins>
          </w:p>
        </w:tc>
      </w:tr>
      <w:tr>
        <w:trPr/>
        <w:tc>
          <w:tcPr>
            <w:tcW w:w="3060" w:type="dxa"/>
            <w:tcBorders>
              <w:left w:val="single" w:sz="2" w:space="0" w:color="000000"/>
              <w:bottom w:val="single" w:sz="2" w:space="0" w:color="000000"/>
            </w:tcBorders>
          </w:tcPr>
          <w:p>
            <w:pPr>
              <w:pStyle w:val="TableContents"/>
              <w:jc w:val="left"/>
              <w:rPr/>
            </w:pPr>
            <w:ins w:id="145" w:author="Unknown Author" w:date="2025-06-09T21:30:02Z">
              <w:r>
                <w:rPr/>
                <w:t>¿Se trabajan en la propuesta desde el punto de vista del trabajo competencial?</w:t>
              </w:r>
            </w:ins>
          </w:p>
        </w:tc>
        <w:tc>
          <w:tcPr>
            <w:tcW w:w="5160" w:type="dxa"/>
            <w:tcBorders>
              <w:left w:val="single" w:sz="2" w:space="0" w:color="000000"/>
              <w:bottom w:val="single" w:sz="2" w:space="0" w:color="000000"/>
              <w:right w:val="single" w:sz="2" w:space="0" w:color="000000"/>
            </w:tcBorders>
          </w:tcPr>
          <w:p>
            <w:pPr>
              <w:pStyle w:val="TableContents"/>
              <w:jc w:val="left"/>
              <w:rPr/>
            </w:pPr>
            <w:ins w:id="146" w:author="Unknown Author" w:date="2025-06-09T21:30:02Z">
              <w:r>
                <w:rPr/>
                <w:t xml:space="preserve">Sí, </w:t>
              </w:r>
            </w:ins>
            <w:ins w:id="147" w:author="Unknown Author" w:date="2025-06-09T21:30:02Z">
              <w:r>
                <w:rPr/>
                <w:t>t</w:t>
              </w:r>
            </w:ins>
            <w:ins w:id="148" w:author="Unknown Author" w:date="2025-06-09T21:30:02Z">
              <w:r>
                <w:rPr/>
                <w:t>oda la programación está orientada al desarrollo competencial, especialmente en competencias STEM, digital, aprender a aprender, trabajo en equipo, comunicación y sentido de la iniciativa.</w:t>
              </w:r>
            </w:ins>
          </w:p>
        </w:tc>
      </w:tr>
      <w:tr>
        <w:trPr/>
        <w:tc>
          <w:tcPr>
            <w:tcW w:w="3060" w:type="dxa"/>
            <w:tcBorders>
              <w:left w:val="single" w:sz="2" w:space="0" w:color="000000"/>
              <w:bottom w:val="single" w:sz="2" w:space="0" w:color="000000"/>
            </w:tcBorders>
          </w:tcPr>
          <w:p>
            <w:pPr>
              <w:pStyle w:val="TableContents"/>
              <w:jc w:val="left"/>
              <w:rPr/>
            </w:pPr>
            <w:ins w:id="149" w:author="Unknown Author" w:date="2025-06-09T21:30:02Z">
              <w:r>
                <w:rPr/>
                <w:t>¿Se plantea la contextualización de los contenidos del currículo con los objetivos de la Agenda 2030?</w:t>
              </w:r>
            </w:ins>
          </w:p>
        </w:tc>
        <w:tc>
          <w:tcPr>
            <w:tcW w:w="5160" w:type="dxa"/>
            <w:tcBorders>
              <w:left w:val="single" w:sz="2" w:space="0" w:color="000000"/>
              <w:bottom w:val="single" w:sz="2" w:space="0" w:color="000000"/>
              <w:right w:val="single" w:sz="2" w:space="0" w:color="000000"/>
            </w:tcBorders>
          </w:tcPr>
          <w:p>
            <w:pPr>
              <w:pStyle w:val="TableContents"/>
              <w:jc w:val="left"/>
              <w:rPr/>
            </w:pPr>
            <w:ins w:id="150" w:author="Unknown Author" w:date="2025-06-09T21:30:02Z">
              <w:r>
                <w:rPr/>
                <w:t>No, pero se podría hacer una reflexión sobre el uso responsable de la tecnología.</w:t>
              </w:r>
            </w:ins>
          </w:p>
        </w:tc>
      </w:tr>
      <w:tr>
        <w:trPr/>
        <w:tc>
          <w:tcPr>
            <w:tcW w:w="3060" w:type="dxa"/>
            <w:tcBorders>
              <w:left w:val="single" w:sz="2" w:space="0" w:color="000000"/>
              <w:bottom w:val="single" w:sz="2" w:space="0" w:color="000000"/>
            </w:tcBorders>
          </w:tcPr>
          <w:p>
            <w:pPr>
              <w:pStyle w:val="TableContents"/>
              <w:jc w:val="left"/>
              <w:rPr/>
            </w:pPr>
            <w:ins w:id="151" w:author="Unknown Author" w:date="2025-06-09T21:30:02Z">
              <w:r>
                <w:rPr/>
                <w:t>¿Se trata de una propuesta interdisciplinar o podría plantearse como tal? Si es así o si se pudiese plantear ¿con qué materias se podría trabajar?</w:t>
              </w:r>
            </w:ins>
          </w:p>
        </w:tc>
        <w:tc>
          <w:tcPr>
            <w:tcW w:w="5160" w:type="dxa"/>
            <w:tcBorders>
              <w:left w:val="single" w:sz="2" w:space="0" w:color="000000"/>
              <w:bottom w:val="single" w:sz="2" w:space="0" w:color="000000"/>
              <w:right w:val="single" w:sz="2" w:space="0" w:color="000000"/>
            </w:tcBorders>
          </w:tcPr>
          <w:p>
            <w:pPr>
              <w:pStyle w:val="TableContents"/>
              <w:jc w:val="left"/>
              <w:rPr/>
            </w:pPr>
            <w:ins w:id="152" w:author="Unknown Author" w:date="2025-06-09T21:30:02Z">
              <w:r>
                <w:rPr/>
                <w:t>La propuesta es interdisciplinar o podría serlo fácilmente. Permitiría la colaboración con Matemáticas.</w:t>
              </w:r>
            </w:ins>
          </w:p>
        </w:tc>
      </w:tr>
      <w:tr>
        <w:trPr/>
        <w:tc>
          <w:tcPr>
            <w:tcW w:w="3060" w:type="dxa"/>
            <w:tcBorders>
              <w:left w:val="single" w:sz="2" w:space="0" w:color="000000"/>
              <w:bottom w:val="single" w:sz="2" w:space="0" w:color="000000"/>
            </w:tcBorders>
          </w:tcPr>
          <w:p>
            <w:pPr>
              <w:pStyle w:val="TableContents"/>
              <w:jc w:val="left"/>
              <w:rPr/>
            </w:pPr>
            <w:ins w:id="153" w:author="Unknown Author" w:date="2025-06-09T21:30:02Z">
              <w:r>
                <w:rPr/>
                <w:t>¿El uso de la tecnología en esta propuesta genera una mejora dentro de la competencia digital de los estudiantes?</w:t>
              </w:r>
            </w:ins>
          </w:p>
        </w:tc>
        <w:tc>
          <w:tcPr>
            <w:tcW w:w="5160" w:type="dxa"/>
            <w:tcBorders>
              <w:left w:val="single" w:sz="2" w:space="0" w:color="000000"/>
              <w:bottom w:val="single" w:sz="2" w:space="0" w:color="000000"/>
              <w:right w:val="single" w:sz="2" w:space="0" w:color="000000"/>
            </w:tcBorders>
          </w:tcPr>
          <w:p>
            <w:pPr>
              <w:pStyle w:val="TableContents"/>
              <w:jc w:val="left"/>
              <w:rPr/>
            </w:pPr>
            <w:ins w:id="154" w:author="Unknown Author" w:date="2025-06-09T21:30:02Z">
              <w:r>
                <w:rPr/>
                <w:t>Sí. El alumnado utiliza simuladores, herramientas colaborativas, recursos digitales y plataformas de trabajo, lo que favorece el desarrollo de la competencia digital de forma práctica y funcional.</w:t>
              </w:r>
            </w:ins>
          </w:p>
        </w:tc>
      </w:tr>
      <w:tr>
        <w:trPr/>
        <w:tc>
          <w:tcPr>
            <w:tcW w:w="3060" w:type="dxa"/>
            <w:tcBorders>
              <w:left w:val="single" w:sz="2" w:space="0" w:color="000000"/>
              <w:bottom w:val="single" w:sz="2" w:space="0" w:color="000000"/>
            </w:tcBorders>
          </w:tcPr>
          <w:p>
            <w:pPr>
              <w:pStyle w:val="TableContents"/>
              <w:jc w:val="left"/>
              <w:rPr/>
            </w:pPr>
            <w:ins w:id="155" w:author="Unknown Author" w:date="2025-06-09T21:30:02Z">
              <w:r>
                <w:rPr/>
                <w:t>¿Se hace un uso responsable de la tecnología? ¿se tendría que considerar derechos de autor, licencias de uso, cuestiones de privacidad y seguridad, ...?</w:t>
              </w:r>
            </w:ins>
          </w:p>
        </w:tc>
        <w:tc>
          <w:tcPr>
            <w:tcW w:w="5160" w:type="dxa"/>
            <w:tcBorders>
              <w:left w:val="single" w:sz="2" w:space="0" w:color="000000"/>
              <w:bottom w:val="single" w:sz="2" w:space="0" w:color="000000"/>
              <w:right w:val="single" w:sz="2" w:space="0" w:color="000000"/>
            </w:tcBorders>
          </w:tcPr>
          <w:p>
            <w:pPr>
              <w:pStyle w:val="TableContents"/>
              <w:jc w:val="left"/>
              <w:rPr/>
            </w:pPr>
            <w:ins w:id="156" w:author="Unknown Author" w:date="2025-06-09T21:30:02Z">
              <w:r>
                <w:rPr/>
                <w:t xml:space="preserve">Sí, DCABLab tiene una licencia gratuita limitada a un máximo de dos componentes del mismo tipo a la vez. De hecho todas las simulaciones  que se comparten en los enlaces se han realizado con </w:t>
              </w:r>
            </w:ins>
            <w:ins w:id="157" w:author="Unknown Author" w:date="2025-06-09T21:30:02Z">
              <w:r>
                <w:rPr/>
                <w:t>esa</w:t>
              </w:r>
            </w:ins>
            <w:ins w:id="158" w:author="Unknown Author" w:date="2025-06-09T21:30:02Z">
              <w:r>
                <w:rPr/>
                <w:t xml:space="preserve"> licencia. Logisim es de software libre.</w:t>
              </w:r>
            </w:ins>
          </w:p>
        </w:tc>
      </w:tr>
      <w:tr>
        <w:trPr/>
        <w:tc>
          <w:tcPr>
            <w:tcW w:w="3060" w:type="dxa"/>
            <w:tcBorders>
              <w:left w:val="single" w:sz="2" w:space="0" w:color="000000"/>
              <w:bottom w:val="single" w:sz="2" w:space="0" w:color="000000"/>
            </w:tcBorders>
          </w:tcPr>
          <w:p>
            <w:pPr>
              <w:pStyle w:val="TableContents"/>
              <w:jc w:val="left"/>
              <w:rPr/>
            </w:pPr>
            <w:ins w:id="159" w:author="Unknown Author" w:date="2025-06-09T21:30:02Z">
              <w:r>
                <w:rPr/>
                <w:t>¿El uso de esta tecnología favorece la creación de contenido y/o la colaboración entre los estudiantes?</w:t>
              </w:r>
            </w:ins>
          </w:p>
        </w:tc>
        <w:tc>
          <w:tcPr>
            <w:tcW w:w="5160" w:type="dxa"/>
            <w:tcBorders>
              <w:left w:val="single" w:sz="2" w:space="0" w:color="000000"/>
              <w:bottom w:val="single" w:sz="2" w:space="0" w:color="000000"/>
              <w:right w:val="single" w:sz="2" w:space="0" w:color="000000"/>
            </w:tcBorders>
          </w:tcPr>
          <w:p>
            <w:pPr>
              <w:pStyle w:val="TableContents"/>
              <w:jc w:val="left"/>
              <w:rPr/>
            </w:pPr>
            <w:ins w:id="160" w:author="Unknown Author" w:date="2025-06-09T21:30:02Z">
              <w:r>
                <w:rPr/>
                <w:t>Sí, los estudiantes podrían compartir diseños hechos en DCABLab con otros estudiantes.</w:t>
              </w:r>
            </w:ins>
          </w:p>
        </w:tc>
      </w:tr>
      <w:tr>
        <w:trPr/>
        <w:tc>
          <w:tcPr>
            <w:tcW w:w="3060" w:type="dxa"/>
            <w:tcBorders>
              <w:left w:val="single" w:sz="2" w:space="0" w:color="000000"/>
              <w:bottom w:val="single" w:sz="2" w:space="0" w:color="000000"/>
            </w:tcBorders>
          </w:tcPr>
          <w:p>
            <w:pPr>
              <w:pStyle w:val="TableContents"/>
              <w:jc w:val="left"/>
              <w:rPr/>
            </w:pPr>
            <w:ins w:id="161" w:author="Unknown Author" w:date="2025-06-09T21:30:02Z">
              <w:r>
                <w:rPr/>
                <w:t>¿Los resultados de aprendizaje de los estudiantes (proyectos desarrollados, actividades elaboradas, ...) se compartirán fuera del entorno del aula?</w:t>
              </w:r>
            </w:ins>
          </w:p>
        </w:tc>
        <w:tc>
          <w:tcPr>
            <w:tcW w:w="5160" w:type="dxa"/>
            <w:tcBorders>
              <w:left w:val="single" w:sz="2" w:space="0" w:color="000000"/>
              <w:bottom w:val="single" w:sz="2" w:space="0" w:color="000000"/>
              <w:right w:val="single" w:sz="2" w:space="0" w:color="000000"/>
            </w:tcBorders>
          </w:tcPr>
          <w:p>
            <w:pPr>
              <w:pStyle w:val="TableContents"/>
              <w:jc w:val="left"/>
              <w:rPr/>
            </w:pPr>
            <w:ins w:id="162" w:author="Unknown Author" w:date="2025-06-09T21:30:02Z">
              <w:r>
                <w:rPr/>
                <w:t>Sí,esto está en relación con la respuesta anterior. Los estudiantes pueden diseñar sus propios circuitos y compartirlos fuera del aula.</w:t>
              </w:r>
            </w:ins>
          </w:p>
        </w:tc>
      </w:tr>
      <w:tr>
        <w:trPr/>
        <w:tc>
          <w:tcPr>
            <w:tcW w:w="3060" w:type="dxa"/>
            <w:tcBorders>
              <w:left w:val="single" w:sz="2" w:space="0" w:color="000000"/>
              <w:bottom w:val="single" w:sz="2" w:space="0" w:color="000000"/>
            </w:tcBorders>
          </w:tcPr>
          <w:p>
            <w:pPr>
              <w:pStyle w:val="TableContents"/>
              <w:jc w:val="left"/>
              <w:rPr/>
            </w:pPr>
            <w:ins w:id="163" w:author="Unknown Author" w:date="2025-06-09T21:30:02Z">
              <w:r>
                <w:rPr/>
                <w:t>¿Tiene el trabajo realizado por los estudiantes alguna repercusión en su entorno cercano? ¿tendría sentido que se plantearse en este caso?</w:t>
              </w:r>
            </w:ins>
          </w:p>
        </w:tc>
        <w:tc>
          <w:tcPr>
            <w:tcW w:w="5160" w:type="dxa"/>
            <w:tcBorders>
              <w:left w:val="single" w:sz="2" w:space="0" w:color="000000"/>
              <w:bottom w:val="single" w:sz="2" w:space="0" w:color="000000"/>
              <w:right w:val="single" w:sz="2" w:space="0" w:color="000000"/>
            </w:tcBorders>
          </w:tcPr>
          <w:p>
            <w:pPr>
              <w:pStyle w:val="TableContents"/>
              <w:jc w:val="left"/>
              <w:rPr/>
            </w:pPr>
            <w:ins w:id="164" w:author="Unknown Author" w:date="2025-06-09T21:30:02Z">
              <w:r>
                <w:rPr/>
                <w:t>Realmente no</w:t>
              </w:r>
            </w:ins>
          </w:p>
        </w:tc>
      </w:tr>
    </w:tbl>
    <w:p>
      <w:pPr>
        <w:pStyle w:val="Normal"/>
        <w:widowControl/>
        <w:suppressAutoHyphens w:val="true"/>
        <w:overflowPunct w:val="true"/>
        <w:bidi w:val="0"/>
        <w:spacing w:lineRule="auto" w:line="360" w:before="0" w:after="0"/>
        <w:jc w:val="both"/>
        <w:rPr>
          <w:color w:val="729FCF"/>
          <w:sz w:val="24"/>
          <w:szCs w:val="24"/>
        </w:rPr>
      </w:pPr>
      <w:r>
        <w:rPr>
          <w:color w:val="729FCF"/>
          <w:sz w:val="24"/>
          <w:szCs w:val="24"/>
        </w:rPr>
      </w:r>
    </w:p>
    <w:p>
      <w:pPr>
        <w:pStyle w:val="Normal"/>
        <w:rPr>
          <w:color w:val="729FCF"/>
          <w:sz w:val="24"/>
          <w:szCs w:val="24"/>
        </w:rPr>
      </w:pPr>
      <w:r>
        <w:rPr>
          <w:color w:val="729FCF"/>
          <w:sz w:val="24"/>
          <w:szCs w:val="24"/>
        </w:rPr>
      </w:r>
    </w:p>
    <w:p>
      <w:pPr>
        <w:pStyle w:val="Normal"/>
        <w:rPr>
          <w:color w:val="729FCF"/>
          <w:sz w:val="24"/>
          <w:szCs w:val="24"/>
        </w:rPr>
      </w:pPr>
      <w:r>
        <w:rPr>
          <w:color w:val="729FCF"/>
          <w:sz w:val="24"/>
          <w:szCs w:val="24"/>
        </w:rPr>
      </w:r>
      <w:r>
        <w:br w:type="page"/>
      </w:r>
    </w:p>
    <w:p>
      <w:pPr>
        <w:pStyle w:val="Heading1"/>
        <w:rPr>
          <w:color w:val="729FCF"/>
          <w:sz w:val="24"/>
          <w:szCs w:val="24"/>
        </w:rPr>
      </w:pPr>
      <w:bookmarkStart w:id="32" w:name="__RefHeading___Toc3285_2647341432"/>
      <w:bookmarkEnd w:id="32"/>
      <w:r>
        <w:rPr>
          <w:color w:val="729FCF"/>
          <w:sz w:val="24"/>
          <w:szCs w:val="24"/>
        </w:rPr>
        <w:t>16. Referencias bibliográficas</w:t>
      </w:r>
    </w:p>
    <w:p>
      <w:pPr>
        <w:pStyle w:val="Bibliography1"/>
        <w:numPr>
          <w:ilvl w:val="0"/>
          <w:numId w:val="3"/>
        </w:numPr>
        <w:rPr/>
      </w:pPr>
      <w:r>
        <w:rPr/>
        <w:t>Decreto 157/2022, de 15 de septiembre, por el que se establecen la ordenación y el currículo del bachillerato en la Comunidad Autónoma de Galicia.</w:t>
      </w:r>
      <w:r>
        <w:rPr>
          <w:i/>
          <w:iCs/>
        </w:rPr>
        <w:t xml:space="preserve">   Diario Oficial de Galicia num. 183, </w:t>
      </w:r>
      <w:r>
        <w:rPr>
          <w:i w:val="false"/>
          <w:iCs w:val="false"/>
        </w:rPr>
        <w:t>de 26  de septiembre de 2022</w:t>
      </w:r>
      <w:r>
        <w:rPr>
          <w:i/>
          <w:iCs/>
        </w:rPr>
        <w:t xml:space="preserve">. </w:t>
      </w:r>
      <w:hyperlink r:id="rId22">
        <w:r>
          <w:rPr>
            <w:rStyle w:val="InternetLink"/>
          </w:rPr>
          <w:t>https://www.xunta.gal/dog/Publicados/2022/20220926/AnuncioG0655-190922-0003_es.html</w:t>
        </w:r>
      </w:hyperlink>
      <w:r>
        <w:rPr/>
        <w:t xml:space="preserve"> </w:t>
      </w:r>
      <w:r>
        <w:rPr>
          <w:i/>
          <w:iCs/>
        </w:rPr>
        <w:t>(2022a)</w:t>
      </w:r>
    </w:p>
    <w:p>
      <w:pPr>
        <w:pStyle w:val="Bibliography1"/>
        <w:numPr>
          <w:ilvl w:val="0"/>
          <w:numId w:val="3"/>
        </w:numPr>
        <w:rPr/>
      </w:pPr>
      <w:r>
        <w:rPr>
          <w:i w:val="false"/>
          <w:iCs w:val="false"/>
        </w:rPr>
        <w:t>Real Decreto 243/2022, de 5 de abril, por el que se establecen la ordenación y las enseñanzas mínimas del Bachillerato (España)</w:t>
      </w:r>
      <w:r>
        <w:rPr/>
        <w:t xml:space="preserve">. </w:t>
      </w:r>
      <w:r>
        <w:rPr>
          <w:i/>
          <w:iCs/>
        </w:rPr>
        <w:t>Boletín Oficial del Estado núm. 82</w:t>
      </w:r>
      <w:r>
        <w:rPr/>
        <w:t xml:space="preserve">, de 06 de abril de 2022.  </w:t>
      </w:r>
      <w:hyperlink r:id="rId23">
        <w:r>
          <w:rPr>
            <w:rStyle w:val="InternetLink"/>
          </w:rPr>
          <w:t>https://www.boe.es/buscar/act.php?id=BOE-A-2022-5521</w:t>
        </w:r>
      </w:hyperlink>
      <w:r>
        <w:rPr/>
        <w:t xml:space="preserve"> </w:t>
      </w:r>
      <w:r>
        <w:rPr>
          <w:i/>
          <w:iCs/>
        </w:rPr>
        <w:t>(2022b)</w:t>
      </w:r>
    </w:p>
    <w:p>
      <w:pPr>
        <w:pStyle w:val="TextBody"/>
        <w:numPr>
          <w:ilvl w:val="0"/>
          <w:numId w:val="3"/>
        </w:numPr>
        <w:spacing w:before="0" w:after="0"/>
        <w:rPr/>
      </w:pPr>
      <w:r>
        <w:rPr>
          <w:i w:val="false"/>
          <w:iCs w:val="false"/>
        </w:rPr>
        <w:t xml:space="preserve">UNIR. (2025a). </w:t>
      </w:r>
      <w:r>
        <w:rPr>
          <w:rStyle w:val="StrongEmphasis"/>
          <w:b w:val="false"/>
          <w:bCs w:val="false"/>
          <w:i w:val="false"/>
          <w:iCs w:val="false"/>
        </w:rPr>
        <w:t>Metodologías docentes para la enseñanza de la tecnología e informática</w:t>
      </w:r>
      <w:r>
        <w:rPr>
          <w:b w:val="false"/>
          <w:bCs w:val="false"/>
          <w:i w:val="false"/>
          <w:iCs w:val="false"/>
        </w:rPr>
        <w:t>.</w:t>
      </w:r>
      <w:r>
        <w:rPr>
          <w:i/>
          <w:iCs/>
        </w:rPr>
        <w:t xml:space="preserve"> Especialidad Tecnología e Informática del MU en Formación del Profesorado. Asignatura de Didáctica en la Especialidad de Tecnología e Informática. </w:t>
      </w:r>
      <w:r>
        <w:rPr>
          <w:i w:val="false"/>
          <w:iCs w:val="false"/>
        </w:rPr>
        <w:t>Tema 2.</w:t>
      </w:r>
    </w:p>
    <w:p>
      <w:pPr>
        <w:pStyle w:val="TextBody"/>
        <w:numPr>
          <w:ilvl w:val="0"/>
          <w:numId w:val="0"/>
        </w:numPr>
        <w:spacing w:before="0" w:after="0"/>
        <w:ind w:left="720" w:hanging="0"/>
        <w:rPr/>
      </w:pPr>
      <w:hyperlink r:id="rId24" w:tgtFrame="_blank">
        <w:r>
          <w:rPr>
            <w:rStyle w:val="InternetLink"/>
            <w:i/>
            <w:iCs/>
          </w:rPr>
          <w:t>https://cms.unir.net/file/=MXdv12b552buFmJmAEQmYSN0UjN2kzN/esl-ES</w:t>
        </w:r>
      </w:hyperlink>
      <w:r>
        <w:rPr>
          <w:i/>
          <w:iCs/>
        </w:rPr>
        <w:t xml:space="preserve"> </w:t>
      </w:r>
    </w:p>
    <w:p>
      <w:pPr>
        <w:pStyle w:val="Bibliography1"/>
        <w:numPr>
          <w:ilvl w:val="0"/>
          <w:numId w:val="3"/>
        </w:numPr>
        <w:rPr/>
      </w:pPr>
      <w:r>
        <w:rPr>
          <w:i w:val="false"/>
          <w:iCs w:val="false"/>
        </w:rPr>
        <w:t>UNIR. (2025b). Diseños innovadores centrados en el estudiante. Especialidad Tecnología e Informática del MU en Formación del Profesorado.</w:t>
      </w:r>
      <w:r>
        <w:rPr>
          <w:i/>
          <w:iCs/>
        </w:rPr>
        <w:t xml:space="preserve"> Asignatura de Innovación Docente e Iniciación a la Investigación Educativa. </w:t>
      </w:r>
      <w:r>
        <w:rPr>
          <w:i w:val="false"/>
          <w:iCs w:val="false"/>
        </w:rPr>
        <w:t>Tema 4.</w:t>
      </w:r>
      <w:r>
        <w:rPr>
          <w:i/>
          <w:iCs/>
        </w:rPr>
        <w:t xml:space="preserve"> </w:t>
      </w:r>
      <w:hyperlink r:id="rId25" w:tgtFrame="_blank">
        <w:r>
          <w:rPr>
            <w:rStyle w:val="InternetLink"/>
            <w:i/>
            <w:iCs/>
          </w:rPr>
          <w:t>https://cms.unir.net/file/=MXdv12b552buFmJmAEQmYCMygTN1kzN/esl-ES</w:t>
        </w:r>
      </w:hyperlink>
      <w:r>
        <w:rPr>
          <w:rStyle w:val="InternetLink"/>
          <w:i/>
          <w:iCs/>
        </w:rPr>
        <w:t xml:space="preserve"> </w:t>
      </w:r>
    </w:p>
    <w:p>
      <w:pPr>
        <w:pStyle w:val="Bibliography1"/>
        <w:numPr>
          <w:ilvl w:val="0"/>
          <w:numId w:val="3"/>
        </w:numPr>
        <w:rPr/>
      </w:pPr>
      <w:ins w:id="165" w:author="Unknown Author" w:date="2025-06-09T18:45:06Z">
        <w:r>
          <w:rPr>
            <w:i w:val="false"/>
            <w:iCs w:val="false"/>
          </w:rPr>
          <w:t xml:space="preserve">UNIR. (2025c). </w:t>
        </w:r>
      </w:ins>
      <w:ins w:id="166" w:author="Unknown Author" w:date="2025-06-09T18:45:06Z">
        <w:r>
          <w:rPr>
            <w:rStyle w:val="StrongEmphasis"/>
            <w:b w:val="false"/>
            <w:bCs w:val="false"/>
            <w:i w:val="false"/>
            <w:iCs w:val="false"/>
          </w:rPr>
          <w:t>Atención a la  diversidad</w:t>
        </w:r>
      </w:ins>
      <w:ins w:id="167" w:author="Unknown Author" w:date="2025-06-09T18:45:06Z">
        <w:r>
          <w:rPr>
            <w:b w:val="false"/>
            <w:bCs w:val="false"/>
            <w:i w:val="false"/>
            <w:iCs w:val="false"/>
          </w:rPr>
          <w:t>.</w:t>
        </w:r>
      </w:ins>
      <w:ins w:id="168" w:author="Unknown Author" w:date="2025-06-09T18:45:06Z">
        <w:r>
          <w:rPr>
            <w:i/>
            <w:iCs/>
          </w:rPr>
          <w:t xml:space="preserve"> Especialidad Tecnología e Informática del MU en Formación del Profesorado. Asignatura de Didáctica en la Especialidad de Tecnología e Informática. </w:t>
        </w:r>
      </w:ins>
      <w:ins w:id="169" w:author="Unknown Author" w:date="2025-06-09T18:45:06Z">
        <w:r>
          <w:rPr>
            <w:i w:val="false"/>
            <w:iCs w:val="false"/>
          </w:rPr>
          <w:t>Tema 10.</w:t>
        </w:r>
      </w:ins>
    </w:p>
    <w:p>
      <w:pPr>
        <w:pStyle w:val="Bibliography1"/>
        <w:numPr>
          <w:ilvl w:val="0"/>
          <w:numId w:val="3"/>
        </w:numPr>
        <w:rPr/>
      </w:pPr>
      <w:ins w:id="170" w:author="Unknown Author" w:date="2025-06-09T18:51:00Z">
        <w:r>
          <w:rPr>
            <w:i w:val="false"/>
            <w:iCs w:val="false"/>
          </w:rPr>
          <w:t>UNIR. (2025d). Empoderamiento y  desarrollo de la competencia  digital del estudiantado</w:t>
        </w:r>
      </w:ins>
      <w:ins w:id="171" w:author="Unknown Author" w:date="2025-06-09T18:51:00Z">
        <w:r>
          <w:rPr>
            <w:i/>
            <w:iCs/>
          </w:rPr>
          <w:t xml:space="preserve">. Asignatura de Complementos para la Formación Disciplinar de  Tecnología e Informática. </w:t>
        </w:r>
      </w:ins>
      <w:ins w:id="172" w:author="Unknown Author" w:date="2025-06-09T18:51:00Z">
        <w:r>
          <w:rPr>
            <w:i w:val="false"/>
            <w:iCs w:val="false"/>
          </w:rPr>
          <w:t>Tema 9.</w:t>
        </w:r>
      </w:ins>
    </w:p>
    <w:p>
      <w:pPr>
        <w:pStyle w:val="TextBody"/>
        <w:numPr>
          <w:ilvl w:val="0"/>
          <w:numId w:val="3"/>
        </w:numPr>
        <w:spacing w:before="0" w:after="0"/>
        <w:rPr/>
      </w:pPr>
      <w:r>
        <w:rPr/>
        <w:t xml:space="preserve">García-Martínez, I., &amp; Ruiz-Gallardo, J.-R. (2021). Active methodologies in STEM education: A systematic review. </w:t>
      </w:r>
      <w:r>
        <w:rPr>
          <w:rStyle w:val="Emphasis"/>
        </w:rPr>
        <w:t>Education Sciences, 11</w:t>
      </w:r>
      <w:r>
        <w:rPr/>
        <w:t>(7), 352.</w:t>
      </w:r>
    </w:p>
    <w:p>
      <w:pPr>
        <w:pStyle w:val="TextBody"/>
        <w:numPr>
          <w:ilvl w:val="0"/>
          <w:numId w:val="3"/>
        </w:numPr>
        <w:spacing w:before="0" w:after="0"/>
        <w:rPr/>
      </w:pPr>
      <w:r>
        <w:rPr>
          <w:i/>
          <w:iCs/>
        </w:rPr>
        <w:t xml:space="preserve">González-Sanmamed, M., Muñoz-Carril, P.-C., &amp; Sangrà, A. (2020). Digital competence of teachers in higher education: A systematic review. </w:t>
      </w:r>
      <w:r>
        <w:rPr>
          <w:rStyle w:val="Emphasis"/>
        </w:rPr>
        <w:t>Education and Information Technologies, 25</w:t>
      </w:r>
      <w:r>
        <w:rPr>
          <w:i/>
          <w:iCs/>
        </w:rPr>
        <w:t>, 2041–2066.</w:t>
      </w:r>
    </w:p>
    <w:p>
      <w:pPr>
        <w:pStyle w:val="Bibliography1"/>
        <w:numPr>
          <w:ilvl w:val="0"/>
          <w:numId w:val="3"/>
        </w:numPr>
        <w:spacing w:before="0" w:after="0"/>
        <w:rPr>
          <w:i/>
          <w:i/>
          <w:iCs/>
          <w:ins w:id="174" w:author="Unknown Author" w:date="2025-06-09T20:36:37Z"/>
        </w:rPr>
      </w:pPr>
      <w:r>
        <w:rPr>
          <w:i/>
          <w:iCs/>
        </w:rPr>
        <w:t xml:space="preserve">Departamento de Física y Química · IES Padre Manjón · Granada. (2025). Electrotecnia 2o Bachillerato. Tema 3. Circuitos de corriente alterna. </w:t>
      </w:r>
      <w:hyperlink r:id="rId27">
        <w:r>
          <w:rPr>
            <w:rStyle w:val="InternetLink"/>
            <w:i/>
            <w:iCs/>
            <w:rPrChange w:id="0" w:author="Unknown Author" w:date="2025-06-09T20:36:37Z"/>
          </w:rPr>
          <w:t>https://www.google.com/url?sa=t&amp;source=web&amp;rct=j&amp;opi=89978449&amp;url=https://fq.iespm.es/documentos/janavarro/electrotecnia/T3_Circuitos_CA.pdf&amp;ved=2ahUKEwjn3JfW6JaNAxXnSaQEHQqdCCUQFnoECBUQAQ&amp;usg=AOvVaw1lZnhSyHRbgLhcqBOuqSDP</w:t>
        </w:r>
      </w:hyperlink>
    </w:p>
    <w:p>
      <w:pPr>
        <w:pStyle w:val="Bibliography1"/>
        <w:numPr>
          <w:ilvl w:val="0"/>
          <w:numId w:val="3"/>
        </w:numPr>
        <w:spacing w:before="0" w:after="0"/>
        <w:rPr>
          <w:i/>
          <w:i/>
          <w:iCs/>
          <w:ins w:id="176" w:author="Unknown Author" w:date="2025-06-09T20:36:37Z"/>
        </w:rPr>
      </w:pPr>
      <w:ins w:id="175" w:author="Unknown Author" w:date="2025-06-09T20:36:37Z">
        <w:r>
          <w:rPr>
            <w:rStyle w:val="Emphasis"/>
          </w:rPr>
          <w:t xml:space="preserve">Fundación Telefónica. (2014). Decálogo de un proyecto educativo innovador. Madrid: Fundación Telefónica. </w:t>
        </w:r>
      </w:ins>
    </w:p>
    <w:p>
      <w:pPr>
        <w:pStyle w:val="Bibliography1"/>
        <w:numPr>
          <w:ilvl w:val="0"/>
          <w:numId w:val="0"/>
        </w:numPr>
        <w:spacing w:before="0" w:after="0"/>
        <w:ind w:left="720" w:right="0" w:hanging="0"/>
        <w:rPr>
          <w:i/>
          <w:i/>
          <w:iCs/>
          <w:ins w:id="178" w:author="Unknown Author" w:date="2025-06-09T21:45:58Z"/>
        </w:rPr>
      </w:pPr>
      <w:hyperlink r:id="rId29">
        <w:ins w:id="177" w:author="Unknown Author" w:date="2025-06-09T20:36:37Z">
          <w:r>
            <w:rPr>
              <w:rStyle w:val="InternetLink"/>
              <w:i/>
              <w:i/>
              <w:iCs/>
            </w:rPr>
            <w:t>https://www.fundaciontelefonica.com/cultura-digital/publicaciones/2014/decalogo-de-un-proyecto-educativo-innovador/</w:t>
          </w:r>
        </w:ins>
      </w:hyperlink>
    </w:p>
    <w:p>
      <w:pPr>
        <w:pStyle w:val="Bibliography1"/>
        <w:numPr>
          <w:ilvl w:val="0"/>
          <w:numId w:val="3"/>
        </w:numPr>
        <w:spacing w:before="0" w:after="0"/>
        <w:rPr>
          <w:i/>
          <w:i/>
          <w:iCs/>
        </w:rPr>
      </w:pPr>
      <w:ins w:id="179" w:author="Unknown Author" w:date="2025-06-09T21:45:58Z">
        <w:r>
          <w:rPr>
            <w:rStyle w:val="Emphasis"/>
            <w:i/>
            <w:iCs/>
          </w:rPr>
          <w:t xml:space="preserve">Center for Applied Special Technology (CAST). (2018). Directrices del Diseño Universal para el Aprendizaje (versión 2.2). </w:t>
        </w:r>
      </w:ins>
      <w:hyperlink r:id="rId30">
        <w:ins w:id="180" w:author="Unknown Author" w:date="2025-06-09T21:46:16Z">
          <w:r>
            <w:rPr>
              <w:rStyle w:val="InternetLink"/>
              <w:i/>
              <w:iCs/>
            </w:rPr>
            <w:t>http://udlguidelines.cast.org/</w:t>
          </w:r>
        </w:ins>
      </w:hyperlink>
    </w:p>
    <w:p>
      <w:pPr>
        <w:pStyle w:val="Normal"/>
        <w:widowControl/>
        <w:suppressAutoHyphens w:val="true"/>
        <w:overflowPunct w:val="true"/>
        <w:bidi w:val="0"/>
        <w:spacing w:lineRule="auto" w:line="360" w:before="0" w:after="0"/>
        <w:jc w:val="both"/>
        <w:rPr>
          <w:color w:val="729FCF"/>
          <w:sz w:val="24"/>
          <w:szCs w:val="24"/>
        </w:rPr>
      </w:pPr>
      <w:r>
        <w:rPr/>
      </w:r>
    </w:p>
    <w:sectPr>
      <w:headerReference w:type="default" r:id="rId31"/>
      <w:footerReference w:type="default" r:id="rId32"/>
      <w:type w:val="nextPage"/>
      <w:pgSz w:w="11906" w:h="16838"/>
      <w:pgMar w:left="1843" w:right="1843" w:header="1134" w:top="1418" w:footer="397"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Georgia">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r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Asignatura"/>
      <w:ind w:left="0" w:right="0" w:hanging="0"/>
      <w:jc w:val="both"/>
      <w:rPr/>
    </w:pPr>
    <w:r>
      <w:rPr/>
    </w:r>
  </w:p>
  <w:p>
    <w:pPr>
      <w:pStyle w:val="PiedepginaSecciones"/>
      <w:spacing w:before="0" w:after="100"/>
      <w:rPr/>
    </w:pPr>
    <w:r>
      <mc:AlternateContent>
        <mc:Choice Requires="wps">
          <w:drawing>
            <wp:anchor behindDoc="1" distT="0" distB="4445" distL="114300" distR="252095" simplePos="0" locked="0" layoutInCell="1" allowOverlap="0" relativeHeight="21">
              <wp:simplePos x="0" y="0"/>
              <wp:positionH relativeFrom="rightMargin">
                <wp:posOffset>144145</wp:posOffset>
              </wp:positionH>
              <wp:positionV relativeFrom="page">
                <wp:posOffset>9959975</wp:posOffset>
              </wp:positionV>
              <wp:extent cx="262890" cy="730885"/>
              <wp:effectExtent l="0" t="0" r="0" b="0"/>
              <wp:wrapSquare wrapText="bothSides"/>
              <wp:docPr id="32" name="Rectángulo 34"/>
              <a:graphic xmlns:a="http://schemas.openxmlformats.org/drawingml/2006/main">
                <a:graphicData uri="http://schemas.microsoft.com/office/word/2010/wordprocessingShape">
                  <wps:wsp>
                    <wps:cNvSpPr/>
                    <wps:spPr>
                      <a:xfrm>
                        <a:off x="0" y="0"/>
                        <a:ext cx="262080" cy="730080"/>
                      </a:xfrm>
                      <a:prstGeom prst="rect">
                        <a:avLst/>
                      </a:prstGeom>
                      <a:solidFill>
                        <a:srgbClr val="0098cd"/>
                      </a:solidFill>
                      <a:ln w="12600">
                        <a:noFill/>
                      </a:ln>
                    </wps:spPr>
                    <wps:style>
                      <a:lnRef idx="0"/>
                      <a:fillRef idx="0"/>
                      <a:effectRef idx="0"/>
                      <a:fontRef idx="minor"/>
                    </wps:style>
                    <wps:txbx>
                      <w:txbxContent>
                        <w:p>
                          <w:pPr>
                            <w:pStyle w:val="FrameContents"/>
                            <w:jc w:val="center"/>
                            <w:rPr>
                              <w:color w:val="000000"/>
                            </w:rPr>
                          </w:pPr>
                          <w:r>
                            <w:rPr>
                              <w:color w:val="000000"/>
                            </w:rPr>
                            <w:fldChar w:fldCharType="begin"/>
                          </w:r>
                          <w:r>
                            <w:rPr>
                              <w:color w:val="000000"/>
                            </w:rPr>
                            <w:instrText> PAGE </w:instrText>
                          </w:r>
                          <w:r>
                            <w:rPr>
                              <w:color w:val="000000"/>
                            </w:rPr>
                            <w:fldChar w:fldCharType="separate"/>
                          </w:r>
                          <w:r>
                            <w:rPr>
                              <w:color w:val="000000"/>
                            </w:rPr>
                            <w:t>20</w:t>
                          </w:r>
                          <w:r>
                            <w:rPr>
                              <w:color w:val="000000"/>
                            </w:rPr>
                            <w:fldChar w:fldCharType="end"/>
                          </w:r>
                        </w:p>
                      </w:txbxContent>
                    </wps:txbx>
                    <wps:bodyPr lIns="0" rIns="0" tIns="144000">
                      <a:noAutofit/>
                    </wps:bodyPr>
                  </wps:wsp>
                </a:graphicData>
              </a:graphic>
            </wp:anchor>
          </w:drawing>
        </mc:Choice>
        <mc:Fallback>
          <w:pict>
            <v:rect id="shape_0" ID="Rectángulo 34" fillcolor="#0098cd" stroked="f" style="position:absolute;margin-left:11.35pt;margin-top:784.25pt;width:20.6pt;height:57.45pt;mso-position-horizontal-relative:page;mso-position-vertical-relative:page">
              <w10:wrap type="square"/>
              <v:fill o:detectmouseclick="t" type="solid" color2="#ff6732"/>
              <v:stroke color="#3465a4" weight="12600" joinstyle="round" endcap="flat"/>
              <v:textbox>
                <w:txbxContent>
                  <w:p>
                    <w:pPr>
                      <w:pStyle w:val="FrameContents"/>
                      <w:jc w:val="center"/>
                      <w:rPr>
                        <w:color w:val="000000"/>
                      </w:rPr>
                    </w:pPr>
                    <w:r>
                      <w:rPr>
                        <w:color w:val="000000"/>
                      </w:rPr>
                      <w:fldChar w:fldCharType="begin"/>
                    </w:r>
                    <w:r>
                      <w:rPr>
                        <w:color w:val="000000"/>
                      </w:rPr>
                      <w:instrText> PAGE </w:instrText>
                    </w:r>
                    <w:r>
                      <w:rPr>
                        <w:color w:val="000000"/>
                      </w:rPr>
                      <w:fldChar w:fldCharType="separate"/>
                    </w:r>
                    <w:r>
                      <w:rPr>
                        <w:color w:val="000000"/>
                      </w:rPr>
                      <w:t>20</w:t>
                    </w:r>
                    <w:r>
                      <w:rPr>
                        <w:color w:val="000000"/>
                      </w:rPr>
                      <w:fldChar w:fldCharType="end"/>
                    </w:r>
                  </w:p>
                </w:txbxContent>
              </v:textbox>
            </v:rect>
          </w:pict>
        </mc:Fallback>
      </mc:AlternateContent>
    </w:r>
    <w:r>
      <w:rPr/>
      <w:t xml:space="preserve"> </w:t>
    </w:r>
    <w:r>
      <w:rPr/>
      <w:t>Actividades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210" w:type="dxa"/>
      <w:jc w:val="left"/>
      <w:tblInd w:w="108" w:type="dxa"/>
      <w:tblCellMar>
        <w:top w:w="11" w:type="dxa"/>
        <w:left w:w="108" w:type="dxa"/>
        <w:bottom w:w="11" w:type="dxa"/>
        <w:right w:w="108" w:type="dxa"/>
      </w:tblCellMar>
    </w:tblPr>
    <w:tblGrid>
      <w:gridCol w:w="2551"/>
      <w:gridCol w:w="3827"/>
      <w:gridCol w:w="1832"/>
    </w:tblGrid>
    <w:tr>
      <w:trPr>
        <w:tblHeader w:val="true"/>
        <w:trHeight w:val="283" w:hRule="atLeast"/>
      </w:trPr>
      <w:tc>
        <w:tcPr>
          <w:tcW w:w="2551" w:type="dxa"/>
          <w:tcBorders>
            <w:top w:val="single" w:sz="4" w:space="0" w:color="0098CD"/>
            <w:bottom w:val="single" w:sz="4" w:space="0" w:color="0098CD"/>
            <w:right w:val="single" w:sz="4" w:space="0" w:color="0098CD"/>
          </w:tcBorders>
          <w:shd w:fill="E6F4F9" w:val="clear"/>
          <w:vAlign w:val="center"/>
        </w:tcPr>
        <w:p>
          <w:pPr>
            <w:pStyle w:val="Header"/>
            <w:jc w:val="center"/>
            <w:rPr>
              <w:rFonts w:cs="UnitOT-Medi"/>
              <w:b w:val="false"/>
              <w:b w:val="false"/>
              <w:color w:val="0098CD"/>
              <w:sz w:val="22"/>
              <w:szCs w:val="22"/>
            </w:rPr>
          </w:pPr>
          <w:r>
            <w:rPr>
              <w:rFonts w:cs="UnitOT-Medi"/>
              <w:b w:val="false"/>
              <w:color w:val="0098CD"/>
              <w:sz w:val="22"/>
              <w:szCs w:val="22"/>
            </w:rPr>
            <w:t>Asignatura</w:t>
          </w:r>
        </w:p>
      </w:tc>
      <w:tc>
        <w:tcPr>
          <w:tcW w:w="3827" w:type="dxa"/>
          <w:tcBorders>
            <w:top w:val="single" w:sz="4" w:space="0" w:color="0098CD"/>
            <w:left w:val="single" w:sz="4" w:space="0" w:color="0098CD"/>
            <w:bottom w:val="single" w:sz="4" w:space="0" w:color="0098CD"/>
            <w:right w:val="single" w:sz="4" w:space="0" w:color="0098CD"/>
          </w:tcBorders>
          <w:shd w:fill="E6F4F9" w:val="clear"/>
          <w:vAlign w:val="center"/>
        </w:tcPr>
        <w:p>
          <w:pPr>
            <w:pStyle w:val="Header"/>
            <w:jc w:val="center"/>
            <w:rPr>
              <w:rFonts w:cs="UnitOT-Medi"/>
              <w:b w:val="false"/>
              <w:b w:val="false"/>
              <w:color w:val="0098CD"/>
              <w:sz w:val="22"/>
              <w:szCs w:val="22"/>
            </w:rPr>
          </w:pPr>
          <w:r>
            <w:rPr>
              <w:rFonts w:cs="UnitOT-Medi"/>
              <w:b w:val="false"/>
              <w:color w:val="0098CD"/>
              <w:sz w:val="22"/>
              <w:szCs w:val="22"/>
            </w:rPr>
            <w:t>Datos del alumno</w:t>
          </w:r>
        </w:p>
      </w:tc>
      <w:tc>
        <w:tcPr>
          <w:tcW w:w="1832" w:type="dxa"/>
          <w:tcBorders>
            <w:top w:val="single" w:sz="4" w:space="0" w:color="0098CD"/>
            <w:left w:val="single" w:sz="4" w:space="0" w:color="0098CD"/>
            <w:bottom w:val="single" w:sz="4" w:space="0" w:color="0098CD"/>
          </w:tcBorders>
          <w:shd w:fill="E6F4F9" w:val="clear"/>
          <w:vAlign w:val="center"/>
        </w:tcPr>
        <w:p>
          <w:pPr>
            <w:pStyle w:val="Header"/>
            <w:jc w:val="center"/>
            <w:rPr>
              <w:rFonts w:cs="UnitOT-Medi"/>
              <w:b w:val="false"/>
              <w:b w:val="false"/>
              <w:color w:val="0098CD"/>
              <w:sz w:val="22"/>
              <w:szCs w:val="22"/>
            </w:rPr>
          </w:pPr>
          <w:r>
            <w:rPr>
              <w:rFonts w:cs="UnitOT-Medi"/>
              <w:b w:val="false"/>
              <w:color w:val="0098CD"/>
              <w:sz w:val="22"/>
              <w:szCs w:val="22"/>
            </w:rPr>
            <w:t>Fecha</w:t>
          </w:r>
        </w:p>
      </w:tc>
    </w:tr>
    <w:tr>
      <w:trPr>
        <w:trHeight w:val="342" w:hRule="atLeast"/>
      </w:trPr>
      <w:tc>
        <w:tcPr>
          <w:tcW w:w="2551" w:type="dxa"/>
          <w:vMerge w:val="restart"/>
          <w:tcBorders>
            <w:top w:val="single" w:sz="4" w:space="0" w:color="0098CD"/>
            <w:bottom w:val="single" w:sz="4" w:space="0" w:color="0098CD"/>
            <w:right w:val="single" w:sz="4" w:space="0" w:color="0098CD"/>
          </w:tcBorders>
          <w:shd w:fill="FFFFFF" w:val="clear"/>
          <w:vAlign w:val="center"/>
        </w:tcPr>
        <w:p>
          <w:pPr>
            <w:pStyle w:val="Textocajaactividades"/>
            <w:rPr>
              <w:color w:val="333333"/>
            </w:rPr>
          </w:pPr>
          <w:r>
            <w:rPr>
              <w:color w:val="333333"/>
            </w:rPr>
            <w:t>Proyecto transversal</w:t>
          </w:r>
        </w:p>
      </w:tc>
      <w:tc>
        <w:tcPr>
          <w:tcW w:w="3827" w:type="dxa"/>
          <w:tcBorders>
            <w:top w:val="single" w:sz="4" w:space="0" w:color="0098CD"/>
            <w:left w:val="single" w:sz="4" w:space="0" w:color="0098CD"/>
            <w:bottom w:val="single" w:sz="4" w:space="0" w:color="0098CD"/>
            <w:right w:val="single" w:sz="4" w:space="0" w:color="0098CD"/>
          </w:tcBorders>
          <w:shd w:fill="FFFFFF" w:val="clear"/>
          <w:vAlign w:val="center"/>
        </w:tcPr>
        <w:p>
          <w:pPr>
            <w:pStyle w:val="Header"/>
            <w:rPr>
              <w:sz w:val="22"/>
              <w:szCs w:val="22"/>
            </w:rPr>
          </w:pPr>
          <w:r>
            <w:rPr>
              <w:sz w:val="22"/>
              <w:szCs w:val="22"/>
            </w:rPr>
            <w:t>Apellidos: Barreiro Taboada</w:t>
          </w:r>
        </w:p>
      </w:tc>
      <w:tc>
        <w:tcPr>
          <w:tcW w:w="1832" w:type="dxa"/>
          <w:vMerge w:val="restart"/>
          <w:tcBorders>
            <w:top w:val="single" w:sz="4" w:space="0" w:color="0098CD"/>
            <w:left w:val="single" w:sz="4" w:space="0" w:color="0098CD"/>
            <w:bottom w:val="single" w:sz="4" w:space="0" w:color="0098CD"/>
          </w:tcBorders>
          <w:shd w:fill="FFFFFF" w:val="clear"/>
          <w:vAlign w:val="center"/>
        </w:tcPr>
        <w:p>
          <w:pPr>
            <w:pStyle w:val="Header"/>
            <w:jc w:val="center"/>
            <w:rPr>
              <w:rFonts w:ascii="Calibri" w:hAnsi="Calibri"/>
            </w:rPr>
          </w:pPr>
          <w:r>
            <w:rPr/>
            <w:t>09/06/2025</w:t>
          </w:r>
        </w:p>
      </w:tc>
    </w:tr>
    <w:tr>
      <w:trPr>
        <w:trHeight w:val="342" w:hRule="atLeast"/>
      </w:trPr>
      <w:tc>
        <w:tcPr>
          <w:tcW w:w="2551" w:type="dxa"/>
          <w:vMerge w:val="continue"/>
          <w:tcBorders>
            <w:top w:val="single" w:sz="4" w:space="0" w:color="0098CD"/>
            <w:bottom w:val="single" w:sz="4" w:space="0" w:color="0098CD"/>
            <w:right w:val="single" w:sz="4" w:space="0" w:color="0098CD"/>
          </w:tcBorders>
          <w:shd w:fill="FFFFFF" w:val="clear"/>
          <w:vAlign w:val="center"/>
        </w:tcPr>
        <w:p>
          <w:pPr>
            <w:pStyle w:val="Normal"/>
            <w:rPr/>
          </w:pPr>
          <w:r>
            <w:rPr/>
          </w:r>
        </w:p>
      </w:tc>
      <w:tc>
        <w:tcPr>
          <w:tcW w:w="3827" w:type="dxa"/>
          <w:tcBorders>
            <w:top w:val="single" w:sz="4" w:space="0" w:color="0098CD"/>
            <w:left w:val="single" w:sz="4" w:space="0" w:color="0098CD"/>
            <w:bottom w:val="single" w:sz="4" w:space="0" w:color="0098CD"/>
            <w:right w:val="single" w:sz="4" w:space="0" w:color="0098CD"/>
          </w:tcBorders>
          <w:shd w:fill="FFFFFF" w:val="clear"/>
          <w:vAlign w:val="center"/>
        </w:tcPr>
        <w:p>
          <w:pPr>
            <w:pStyle w:val="Header"/>
            <w:rPr>
              <w:sz w:val="22"/>
              <w:szCs w:val="22"/>
            </w:rPr>
          </w:pPr>
          <w:r>
            <w:rPr>
              <w:sz w:val="22"/>
              <w:szCs w:val="22"/>
            </w:rPr>
            <w:t>Nombre: Carlos</w:t>
          </w:r>
        </w:p>
      </w:tc>
      <w:tc>
        <w:tcPr>
          <w:tcW w:w="1832" w:type="dxa"/>
          <w:vMerge w:val="continue"/>
          <w:tcBorders>
            <w:top w:val="single" w:sz="4" w:space="0" w:color="0098CD"/>
            <w:left w:val="single" w:sz="4" w:space="0" w:color="0098CD"/>
            <w:bottom w:val="single" w:sz="4" w:space="0" w:color="0098CD"/>
          </w:tcBorders>
          <w:shd w:fill="FFFFFF" w:val="clear"/>
          <w:vAlign w:val="center"/>
        </w:tcPr>
        <w:p>
          <w:pPr>
            <w:pStyle w:val="Normal"/>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revisionView w:insDel="0" w:formatting="0"/>
  <w:trackRevisions/>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Arial"/>
        <w:sz w:val="20"/>
        <w:szCs w:val="22"/>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jc w:val="both"/>
    </w:pPr>
    <w:rPr>
      <w:rFonts w:ascii="Calibri" w:hAnsi="Calibri" w:eastAsia="Times New Roman" w:cs="Times New Roman"/>
      <w:color w:val="333333"/>
      <w:kern w:val="0"/>
      <w:sz w:val="24"/>
      <w:szCs w:val="24"/>
      <w:lang w:val="es-ES" w:eastAsia="es-ES" w:bidi="ar-SA"/>
    </w:rPr>
  </w:style>
  <w:style w:type="paragraph" w:styleId="Heading1">
    <w:name w:val="Heading 1"/>
    <w:next w:val="Normal"/>
    <w:qFormat/>
    <w:pPr>
      <w:keepNext w:val="true"/>
      <w:keepLines/>
      <w:widowControl/>
      <w:suppressAutoHyphens w:val="true"/>
      <w:overflowPunct w:val="true"/>
      <w:bidi w:val="0"/>
      <w:spacing w:lineRule="auto" w:line="360" w:before="0" w:after="200"/>
      <w:jc w:val="left"/>
      <w:outlineLvl w:val="0"/>
    </w:pPr>
    <w:rPr>
      <w:rFonts w:ascii="Calibri" w:hAnsi="Calibri" w:eastAsia="ＭＳ ゴシック" w:cs="Times New Roman"/>
      <w:b/>
      <w:color w:val="729FCF"/>
      <w:kern w:val="0"/>
      <w:sz w:val="26"/>
      <w:szCs w:val="32"/>
      <w:effect w:val="none"/>
      <w:lang w:val="es-ES" w:eastAsia="es-ES" w:bidi="ar-SA"/>
    </w:rPr>
  </w:style>
  <w:style w:type="paragraph" w:styleId="Heading2">
    <w:name w:val="Heading 2"/>
    <w:basedOn w:val="Normal"/>
    <w:next w:val="Normal"/>
    <w:qFormat/>
    <w:pPr>
      <w:keepNext w:val="true"/>
      <w:keepLines/>
      <w:spacing w:before="40" w:after="0"/>
      <w:outlineLvl w:val="1"/>
    </w:pPr>
    <w:rPr>
      <w:rFonts w:ascii="Calibri" w:hAnsi="Calibri" w:eastAsia="ＭＳ ゴシック" w:cs="Times New Roman"/>
      <w:color w:val="2E74B5"/>
      <w:sz w:val="24"/>
      <w:szCs w:val="26"/>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DefaultParagraphFont">
    <w:name w:val="Default Paragraph Font"/>
    <w:qFormat/>
    <w:rPr/>
  </w:style>
  <w:style w:type="character" w:styleId="InternetLink">
    <w:name w:val="Hyperlink"/>
    <w:basedOn w:val="DefaultParagraphFont"/>
    <w:rPr>
      <w:rFonts w:ascii="Calibri" w:hAnsi="Calibri"/>
      <w:color w:val="0098CD"/>
      <w:sz w:val="24"/>
      <w:u w:val="single"/>
    </w:rPr>
  </w:style>
  <w:style w:type="character" w:styleId="Ttulo1Car">
    <w:name w:val="Título 1 Car"/>
    <w:basedOn w:val="DefaultParagraphFont"/>
    <w:qFormat/>
    <w:rPr>
      <w:rFonts w:ascii="Georgia" w:hAnsi="Georgia" w:eastAsia="ＭＳ ゴシック" w:cs="Times New Roman"/>
      <w:sz w:val="51"/>
      <w:szCs w:val="32"/>
      <w:lang w:eastAsia="es-ES"/>
    </w:rPr>
  </w:style>
  <w:style w:type="character" w:styleId="Ttulo2Car">
    <w:name w:val="Título 2 Car"/>
    <w:basedOn w:val="DefaultParagraphFont"/>
    <w:qFormat/>
    <w:rPr>
      <w:rFonts w:ascii="Calibri Light" w:hAnsi="Calibri Light" w:eastAsia="ＭＳ ゴシック" w:cs="Times New Roman"/>
      <w:color w:val="2E74B5"/>
      <w:sz w:val="26"/>
      <w:szCs w:val="26"/>
      <w:lang w:eastAsia="es-ES"/>
    </w:rPr>
  </w:style>
  <w:style w:type="character" w:styleId="PiedepginaCar">
    <w:name w:val="Pie de página Car"/>
    <w:basedOn w:val="DefaultParagraphFont"/>
    <w:qFormat/>
    <w:rPr>
      <w:rFonts w:ascii="Calibri" w:hAnsi="Calibri" w:cs="Times New Roman"/>
      <w:color w:val="333333"/>
      <w:sz w:val="24"/>
      <w:szCs w:val="24"/>
      <w:lang w:eastAsia="es-ES"/>
    </w:rPr>
  </w:style>
  <w:style w:type="character" w:styleId="EncabezadoCar">
    <w:name w:val="Encabezado Car"/>
    <w:basedOn w:val="DefaultParagraphFont"/>
    <w:qFormat/>
    <w:rPr>
      <w:rFonts w:ascii="Calibri" w:hAnsi="Calibri" w:cs="Times New Roman"/>
      <w:color w:val="333333"/>
      <w:sz w:val="24"/>
      <w:szCs w:val="24"/>
      <w:lang w:eastAsia="es-ES"/>
    </w:rPr>
  </w:style>
  <w:style w:type="character" w:styleId="TextonotapieCar">
    <w:name w:val="Texto nota pie Car"/>
    <w:basedOn w:val="DefaultParagraphFont"/>
    <w:qFormat/>
    <w:rPr>
      <w:rFonts w:ascii="Calibri" w:hAnsi="Calibri" w:cs="Times New Roman"/>
      <w:color w:val="333333"/>
      <w:sz w:val="20"/>
      <w:szCs w:val="20"/>
      <w:lang w:eastAsia="es-ES"/>
    </w:rPr>
  </w:style>
  <w:style w:type="character" w:styleId="UnresolvedMention">
    <w:name w:val="Unresolved Mention"/>
    <w:basedOn w:val="DefaultParagraphFont"/>
    <w:qFormat/>
    <w:rPr>
      <w:color w:val="808080"/>
      <w:highlight w:val="white"/>
    </w:rPr>
  </w:style>
  <w:style w:type="character" w:styleId="TextodegloboCar">
    <w:name w:val="Texto de globo Car"/>
    <w:basedOn w:val="DefaultParagraphFont"/>
    <w:qFormat/>
    <w:rPr>
      <w:rFonts w:ascii="Segoe UI" w:hAnsi="Segoe UI" w:cs="Segoe UI"/>
      <w:color w:val="333333"/>
      <w:sz w:val="18"/>
      <w:szCs w:val="18"/>
      <w:lang w:eastAsia="es-ES"/>
    </w:rPr>
  </w:style>
  <w:style w:type="character" w:styleId="CdigoCar">
    <w:name w:val="Código Car"/>
    <w:basedOn w:val="DefaultParagraphFont"/>
    <w:qFormat/>
    <w:rPr>
      <w:rFonts w:ascii="Consolas" w:hAnsi="Consolas" w:cs="Times New Roman"/>
      <w:color w:val="333333"/>
      <w:sz w:val="20"/>
      <w:szCs w:val="20"/>
      <w:lang w:val="en-IE" w:eastAsia="es-ES"/>
    </w:rPr>
  </w:style>
  <w:style w:type="character" w:styleId="Cdigofuenteinline">
    <w:name w:val="Código fuente inline"/>
    <w:basedOn w:val="CdigoCar"/>
    <w:qFormat/>
    <w:rPr>
      <w:rFonts w:ascii="Consolas" w:hAnsi="Consolas" w:cs="UnitOT-Light"/>
      <w:color w:val="333333"/>
      <w:sz w:val="20"/>
      <w:szCs w:val="20"/>
      <w:lang w:val="en-IE" w:eastAsia="es-ES"/>
    </w:rPr>
  </w:style>
  <w:style w:type="character" w:styleId="Normaltextrun">
    <w:name w:val="normaltextrun"/>
    <w:basedOn w:val="DefaultParagraphFont"/>
    <w:qFormat/>
    <w:rPr/>
  </w:style>
  <w:style w:type="character" w:styleId="TextocomentarioCar">
    <w:name w:val="Texto comentario Car"/>
    <w:basedOn w:val="DefaultParagraphFont"/>
    <w:qFormat/>
    <w:rPr>
      <w:rFonts w:ascii="Calibri" w:hAnsi="Calibri" w:cs="Times New Roman"/>
      <w:color w:val="333333"/>
      <w:sz w:val="20"/>
      <w:szCs w:val="20"/>
      <w:lang w:eastAsia="es-ES"/>
    </w:rPr>
  </w:style>
  <w:style w:type="character" w:styleId="Annotationreference">
    <w:name w:val="annotation reference"/>
    <w:basedOn w:val="DefaultParagraphFont"/>
    <w:qFormat/>
    <w:rPr>
      <w:sz w:val="16"/>
      <w:szCs w:val="1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color w:val="729FCF"/>
    </w:rPr>
  </w:style>
  <w:style w:type="paragraph" w:styleId="PiedepginaSecciones">
    <w:name w:val="Pie de página_Secciones"/>
    <w:basedOn w:val="Normal"/>
    <w:qFormat/>
    <w:pPr>
      <w:tabs>
        <w:tab w:val="clear" w:pos="408"/>
        <w:tab w:val="right" w:pos="8220" w:leader="none"/>
      </w:tabs>
      <w:spacing w:lineRule="auto" w:line="240" w:before="0" w:after="100"/>
      <w:jc w:val="right"/>
    </w:pPr>
    <w:rPr>
      <w:rFonts w:cs="UnitOT-Light"/>
      <w:bCs/>
      <w:color w:val="0098CD"/>
      <w:sz w:val="20"/>
      <w:szCs w:val="20"/>
    </w:rPr>
  </w:style>
  <w:style w:type="paragraph" w:styleId="PiedepginaAsignatura">
    <w:name w:val="Pie de página_Asignatura"/>
    <w:basedOn w:val="Normal"/>
    <w:qFormat/>
    <w:pPr>
      <w:spacing w:lineRule="auto" w:line="276"/>
      <w:ind w:left="0" w:right="0" w:firstLine="3686"/>
      <w:jc w:val="right"/>
    </w:pPr>
    <w:rPr>
      <w:rFonts w:cs="UnitOT-Light"/>
      <w:bCs/>
      <w:color w:val="777777"/>
      <w:sz w:val="20"/>
      <w:szCs w:val="20"/>
    </w:rPr>
  </w:style>
  <w:style w:type="paragraph" w:styleId="PiedepginaUNIRc">
    <w:name w:val="Pie de página_UNIR(c)"/>
    <w:basedOn w:val="PiedepginaAsignatura"/>
    <w:qFormat/>
    <w:pPr>
      <w:ind w:left="0" w:right="0" w:hanging="0"/>
    </w:pPr>
    <w:rPr>
      <w:rFonts w:ascii="Calibri Light" w:hAnsi="Calibri Light"/>
      <w:spacing w:val="-4"/>
      <w:sz w:val="18"/>
      <w:szCs w:val="18"/>
    </w:rPr>
  </w:style>
  <w:style w:type="paragraph" w:styleId="Ntema">
    <w:name w:val="Nº tema"/>
    <w:basedOn w:val="TtuloAsignatura"/>
    <w:next w:val="Normal"/>
    <w:qFormat/>
    <w:pPr>
      <w:spacing w:lineRule="auto" w:line="240"/>
    </w:pPr>
    <w:rPr/>
  </w:style>
  <w:style w:type="paragraph" w:styleId="Notaalpie">
    <w:name w:val="Nota al pie"/>
    <w:basedOn w:val="Normal"/>
    <w:qFormat/>
    <w:pPr/>
    <w:rPr>
      <w:sz w:val="16"/>
      <w:szCs w:val="14"/>
    </w:rPr>
  </w:style>
  <w:style w:type="paragraph" w:styleId="Piedefototabla">
    <w:name w:val="Pie de foto-tabla"/>
    <w:basedOn w:val="Normal"/>
    <w:next w:val="Normal"/>
    <w:qFormat/>
    <w:pPr>
      <w:spacing w:lineRule="auto" w:line="276" w:before="120" w:after="0"/>
      <w:ind w:left="-113" w:right="-215" w:hanging="0"/>
      <w:jc w:val="center"/>
    </w:pPr>
    <w:rPr>
      <w:rFonts w:cs="UnitOT-Light"/>
      <w:iCs/>
      <w:color w:val="595959"/>
      <w:sz w:val="19"/>
      <w:szCs w:val="18"/>
    </w:rPr>
  </w:style>
  <w:style w:type="paragraph" w:styleId="Vietaprimernivel">
    <w:name w:val="Viñeta primer nivel"/>
    <w:basedOn w:val="Normal"/>
    <w:qFormat/>
    <w:pPr/>
    <w:rPr/>
  </w:style>
  <w:style w:type="paragraph" w:styleId="Citas">
    <w:name w:val="Citas"/>
    <w:basedOn w:val="Normal"/>
    <w:next w:val="Normal"/>
    <w:qFormat/>
    <w:pPr>
      <w:spacing w:lineRule="auto" w:line="240"/>
      <w:ind w:left="851" w:right="0" w:hanging="0"/>
    </w:pPr>
    <w:rPr>
      <w:rFonts w:cs="UnitOT-Light"/>
      <w:szCs w:val="22"/>
    </w:rPr>
  </w:style>
  <w:style w:type="paragraph" w:styleId="TtuloAsignatura">
    <w:name w:val="Título Asignatura"/>
    <w:basedOn w:val="Normal"/>
    <w:qFormat/>
    <w:pPr>
      <w:spacing w:lineRule="auto" w:line="276"/>
      <w:jc w:val="right"/>
    </w:pPr>
    <w:rPr>
      <w:rFonts w:ascii="Calibri Light" w:hAnsi="Calibri Light"/>
      <w:color w:val="777777"/>
      <w:sz w:val="40"/>
      <w:szCs w:val="40"/>
    </w:rPr>
  </w:style>
  <w:style w:type="paragraph" w:styleId="TtuloTema">
    <w:name w:val="Título Tema"/>
    <w:basedOn w:val="Normal"/>
    <w:qFormat/>
    <w:pPr>
      <w:spacing w:lineRule="auto" w:line="240"/>
      <w:jc w:val="right"/>
    </w:pPr>
    <w:rPr>
      <w:rFonts w:ascii="Calibri Light" w:hAnsi="Calibri Light"/>
      <w:color w:val="0098CD"/>
      <w:sz w:val="84"/>
      <w:szCs w:val="84"/>
    </w:rPr>
  </w:style>
  <w:style w:type="paragraph" w:styleId="Seccinndice">
    <w:name w:val="Sección Índice"/>
    <w:basedOn w:val="SeccionesNivel"/>
    <w:next w:val="Normal"/>
    <w:qFormat/>
    <w:pPr>
      <w:spacing w:before="0" w:after="0"/>
      <w:ind w:left="284" w:right="0" w:hanging="0"/>
      <w:jc w:val="left"/>
    </w:pPr>
    <w:rPr/>
  </w:style>
  <w:style w:type="paragraph" w:styleId="SeccionesNivel">
    <w:name w:val="Secciones Nivel"/>
    <w:basedOn w:val="Normal"/>
    <w:next w:val="Normal"/>
    <w:qFormat/>
    <w:pPr>
      <w:spacing w:before="0" w:after="360"/>
      <w:jc w:val="right"/>
      <w:outlineLvl w:val="0"/>
    </w:pPr>
    <w:rPr>
      <w:rFonts w:ascii="Calibri Light" w:hAnsi="Calibri Light" w:cs="Arial"/>
      <w:color w:val="0098CD"/>
      <w:sz w:val="56"/>
      <w:szCs w:val="56"/>
    </w:rPr>
  </w:style>
  <w:style w:type="paragraph" w:styleId="TituloApartado1">
    <w:name w:val="Titulo Apartado 1"/>
    <w:basedOn w:val="TtuloTema"/>
    <w:next w:val="Normal"/>
    <w:qFormat/>
    <w:pPr>
      <w:spacing w:lineRule="auto" w:line="360"/>
      <w:jc w:val="left"/>
      <w:outlineLvl w:val="1"/>
    </w:pPr>
    <w:rPr>
      <w:rFonts w:ascii="Calibri" w:hAnsi="Calibri"/>
      <w:sz w:val="40"/>
      <w:szCs w:val="40"/>
    </w:rPr>
  </w:style>
  <w:style w:type="paragraph" w:styleId="Destacados">
    <w:name w:val="Destacados"/>
    <w:basedOn w:val="TituloApartado1"/>
    <w:next w:val="Normal"/>
    <w:qFormat/>
    <w:pPr>
      <w:ind w:left="284" w:right="281" w:hanging="0"/>
      <w:jc w:val="center"/>
    </w:pPr>
    <w:rPr>
      <w:sz w:val="24"/>
      <w:szCs w:val="22"/>
    </w:rPr>
  </w:style>
  <w:style w:type="paragraph" w:styleId="TtuloApartado2">
    <w:name w:val="Título Apartado 2"/>
    <w:basedOn w:val="Normal"/>
    <w:next w:val="Normal"/>
    <w:qFormat/>
    <w:pPr/>
    <w:rPr>
      <w:color w:val="0098CD"/>
      <w:sz w:val="28"/>
      <w:szCs w:val="26"/>
    </w:rPr>
  </w:style>
  <w:style w:type="paragraph" w:styleId="TtuloAfondo">
    <w:name w:val="Título A fondo"/>
    <w:basedOn w:val="Normal"/>
    <w:next w:val="Normal"/>
    <w:qFormat/>
    <w:pPr/>
    <w:rPr>
      <w:rFonts w:cs="UnitOT-Medi"/>
      <w:b/>
    </w:rPr>
  </w:style>
  <w:style w:type="paragraph" w:styleId="CuadroCmoestudiaryReferencias">
    <w:name w:val="Cuadro «Cómo estudiar» y Referencias"/>
    <w:basedOn w:val="Normal"/>
    <w:qFormat/>
    <w:pPr>
      <w:pBdr>
        <w:top w:val="single" w:sz="4" w:space="4" w:color="0098CD"/>
        <w:bottom w:val="single" w:sz="4" w:space="1" w:color="0098CD"/>
      </w:pBdr>
      <w:shd w:val="clear" w:fill="E6F4F9"/>
      <w:tabs>
        <w:tab w:val="clear" w:pos="408"/>
        <w:tab w:val="left" w:pos="1134" w:leader="none"/>
      </w:tabs>
    </w:pPr>
    <w:rPr>
      <w:rFonts w:cs="UnitOT-Light"/>
      <w:spacing w:val="-4"/>
      <w:szCs w:val="22"/>
    </w:rPr>
  </w:style>
  <w:style w:type="paragraph" w:styleId="Cuadroenlace">
    <w:name w:val="Cuadro enlace"/>
    <w:basedOn w:val="Normal"/>
    <w:qFormat/>
    <w:pPr>
      <w:pBdr>
        <w:top w:val="single" w:sz="4" w:space="4" w:color="0098CD"/>
        <w:bottom w:val="single" w:sz="4" w:space="0" w:color="0098CD"/>
      </w:pBdr>
      <w:jc w:val="center"/>
    </w:pPr>
    <w:rPr>
      <w:rFonts w:cs="UnitOT-Light"/>
      <w:szCs w:val="22"/>
    </w:rPr>
  </w:style>
  <w:style w:type="paragraph" w:styleId="Contents1">
    <w:name w:val="TOC 1"/>
    <w:basedOn w:val="Normal"/>
    <w:next w:val="Normal"/>
    <w:autoRedefine/>
    <w:pPr>
      <w:tabs>
        <w:tab w:val="clear" w:pos="408"/>
        <w:tab w:val="right" w:pos="5810" w:leader="none"/>
      </w:tabs>
      <w:spacing w:before="120" w:after="0"/>
      <w:ind w:left="284" w:right="0" w:hanging="0"/>
      <w:jc w:val="left"/>
    </w:pPr>
    <w:rPr>
      <w:color w:val="008FBE"/>
    </w:rPr>
  </w:style>
  <w:style w:type="paragraph" w:styleId="Contents2">
    <w:name w:val="TOC 2"/>
    <w:basedOn w:val="Normal"/>
    <w:next w:val="Normal"/>
    <w:autoRedefine/>
    <w:pPr>
      <w:tabs>
        <w:tab w:val="clear" w:pos="408"/>
        <w:tab w:val="right" w:pos="5952" w:leader="none"/>
      </w:tabs>
      <w:ind w:left="567" w:right="0" w:hanging="0"/>
      <w:jc w:val="left"/>
    </w:pPr>
    <w:rPr/>
  </w:style>
  <w:style w:type="paragraph" w:styleId="TtuloApartado1sinnivel">
    <w:name w:val="Título Apartado 1_sin nivel"/>
    <w:basedOn w:val="TituloApartado1"/>
    <w:next w:val="Normal"/>
    <w:qFormat/>
    <w:pPr/>
    <w:rPr/>
  </w:style>
  <w:style w:type="paragraph" w:styleId="Ejemplos">
    <w:name w:val="Ejemplos"/>
    <w:basedOn w:val="Normal"/>
    <w:qFormat/>
    <w:pPr>
      <w:pBdr>
        <w:left w:val="single" w:sz="4" w:space="4" w:color="0098CD"/>
        <w:right w:val="single" w:sz="4" w:space="4" w:color="0098CD"/>
      </w:pBdr>
      <w:spacing w:lineRule="auto" w:line="276"/>
      <w:ind w:left="284" w:right="284" w:hanging="0"/>
    </w:pPr>
    <w:rPr>
      <w:rFonts w:cs="UnitOT-Light"/>
      <w:color w:val="595959"/>
      <w:szCs w:val="22"/>
    </w:rPr>
  </w:style>
  <w:style w:type="paragraph" w:styleId="HeaderandFooter">
    <w:name w:val="Header and Footer"/>
    <w:basedOn w:val="Normal"/>
    <w:qFormat/>
    <w:pPr/>
    <w:rPr/>
  </w:style>
  <w:style w:type="paragraph" w:styleId="Footer">
    <w:name w:val="Footer"/>
    <w:basedOn w:val="Normal"/>
    <w:pPr>
      <w:tabs>
        <w:tab w:val="clear" w:pos="408"/>
        <w:tab w:val="center" w:pos="4252" w:leader="none"/>
        <w:tab w:val="right" w:pos="8504" w:leader="none"/>
      </w:tabs>
      <w:spacing w:lineRule="auto" w:line="240"/>
    </w:pPr>
    <w:rPr/>
  </w:style>
  <w:style w:type="paragraph" w:styleId="Header">
    <w:name w:val="Header"/>
    <w:basedOn w:val="Normal"/>
    <w:pPr>
      <w:tabs>
        <w:tab w:val="clear" w:pos="408"/>
        <w:tab w:val="center" w:pos="4252" w:leader="none"/>
        <w:tab w:val="right" w:pos="8504" w:leader="none"/>
      </w:tabs>
      <w:spacing w:lineRule="auto" w:line="240"/>
    </w:pPr>
    <w:rPr/>
  </w:style>
  <w:style w:type="paragraph" w:styleId="Footnote">
    <w:name w:val="Footnote Text"/>
    <w:basedOn w:val="Normal"/>
    <w:pPr>
      <w:spacing w:lineRule="auto" w:line="240"/>
    </w:pPr>
    <w:rPr>
      <w:sz w:val="20"/>
      <w:szCs w:val="20"/>
    </w:rPr>
  </w:style>
  <w:style w:type="paragraph" w:styleId="BalloonText">
    <w:name w:val="Balloon Text"/>
    <w:basedOn w:val="Normal"/>
    <w:qFormat/>
    <w:pPr>
      <w:spacing w:lineRule="auto" w:line="240"/>
    </w:pPr>
    <w:rPr>
      <w:rFonts w:ascii="Segoe UI" w:hAnsi="Segoe UI" w:cs="Segoe UI"/>
      <w:sz w:val="18"/>
      <w:szCs w:val="18"/>
    </w:rPr>
  </w:style>
  <w:style w:type="paragraph" w:styleId="Vietasegundonivel">
    <w:name w:val="Viñeta segundo nivel"/>
    <w:basedOn w:val="Normal"/>
    <w:autoRedefine/>
    <w:qFormat/>
    <w:pPr>
      <w:spacing w:before="0" w:after="0"/>
      <w:contextualSpacing/>
    </w:pPr>
    <w:rPr/>
  </w:style>
  <w:style w:type="paragraph" w:styleId="ListanumeradaTEST">
    <w:name w:val="Lista numerada (TEST)"/>
    <w:basedOn w:val="Normal"/>
    <w:qFormat/>
    <w:pPr/>
    <w:rPr/>
  </w:style>
  <w:style w:type="paragraph" w:styleId="Cdigo">
    <w:name w:val="Código"/>
    <w:basedOn w:val="Normal"/>
    <w:qFormat/>
    <w:pPr/>
    <w:rPr>
      <w:rFonts w:ascii="Consolas" w:hAnsi="Consolas"/>
      <w:sz w:val="20"/>
      <w:szCs w:val="20"/>
      <w:lang w:val="en-IE"/>
    </w:rPr>
  </w:style>
  <w:style w:type="paragraph" w:styleId="Feedback">
    <w:name w:val="Feedback"/>
    <w:basedOn w:val="Normal"/>
    <w:next w:val="Normal"/>
    <w:qFormat/>
    <w:pPr/>
    <w:rPr/>
  </w:style>
  <w:style w:type="paragraph" w:styleId="Textocajaactividades">
    <w:name w:val="Texto_caja_actividades"/>
    <w:basedOn w:val="Normal"/>
    <w:qFormat/>
    <w:pPr>
      <w:spacing w:lineRule="auto" w:line="240"/>
      <w:jc w:val="center"/>
    </w:pPr>
    <w:rPr>
      <w:rFonts w:cs="UnitOT-Medi"/>
      <w:b/>
      <w:sz w:val="22"/>
      <w:szCs w:val="22"/>
    </w:rPr>
  </w:style>
  <w:style w:type="paragraph" w:styleId="TtuloApartado3">
    <w:name w:val="Título Apartado 3"/>
    <w:basedOn w:val="Normal"/>
    <w:next w:val="Normal"/>
    <w:qFormat/>
    <w:pPr/>
    <w:rPr>
      <w:rFonts w:cs="UnitOT-Medi"/>
      <w:b/>
    </w:rPr>
  </w:style>
  <w:style w:type="paragraph" w:styleId="ListParagraph">
    <w:name w:val="List Paragraph"/>
    <w:basedOn w:val="Normal"/>
    <w:qFormat/>
    <w:pPr>
      <w:spacing w:before="0" w:after="0"/>
      <w:ind w:left="720" w:right="0" w:hanging="0"/>
      <w:contextualSpacing/>
    </w:pPr>
    <w:rPr/>
  </w:style>
  <w:style w:type="paragraph" w:styleId="Paragraph">
    <w:name w:val="paragraph"/>
    <w:basedOn w:val="Normal"/>
    <w:qFormat/>
    <w:pPr>
      <w:spacing w:lineRule="auto" w:line="240" w:before="280" w:after="280"/>
      <w:jc w:val="left"/>
    </w:pPr>
    <w:rPr>
      <w:rFonts w:ascii="Times New Roman" w:hAnsi="Times New Roman"/>
      <w:color w:val="auto"/>
    </w:rPr>
  </w:style>
  <w:style w:type="paragraph" w:styleId="Annotationtext">
    <w:name w:val="annotation text"/>
    <w:basedOn w:val="Normal"/>
    <w:qFormat/>
    <w:pPr>
      <w:spacing w:lineRule="auto" w:line="240"/>
    </w:pPr>
    <w:rPr>
      <w:sz w:val="20"/>
      <w:szCs w:val="20"/>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UNIR">
    <w:name w:val="UNIR"/>
    <w:basedOn w:val="Normal"/>
    <w:qFormat/>
    <w:pPr/>
    <w:rPr/>
  </w:style>
  <w:style w:type="paragraph" w:styleId="Bibliography1">
    <w:name w:val="Bibliography 1"/>
    <w:basedOn w:val="Index"/>
    <w:qFormat/>
    <w:pPr>
      <w:tabs>
        <w:tab w:val="clear" w:pos="408"/>
        <w:tab w:val="right" w:pos="8220" w:leader="dot"/>
      </w:tabs>
      <w:ind w:left="0" w:right="0" w:hanging="0"/>
    </w:pPr>
    <w:rPr>
      <w:color w:val="000000"/>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ntents4">
    <w:name w:val="TOC 4"/>
    <w:basedOn w:val="Index"/>
    <w:pPr>
      <w:tabs>
        <w:tab w:val="clear" w:pos="408"/>
        <w:tab w:val="right" w:pos="7371" w:leader="dot"/>
      </w:tabs>
      <w:ind w:left="849" w:hanging="0"/>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VietasUNIR">
    <w:name w:val="ViñetasUNIR"/>
    <w:qFormat/>
  </w:style>
  <w:style w:type="numbering" w:styleId="NumeracinTest">
    <w:name w:val="Numeración Test"/>
    <w:qFormat/>
  </w:style>
  <w:style w:type="numbering" w:styleId="VietasUNIRcombinada">
    <w:name w:val="ViñetasUNIR_combinada"/>
    <w:qFormat/>
  </w:style>
  <w:style w:type="numbering" w:styleId="NmeracinTest">
    <w:name w:val="Númeración Te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cburch.com/logisi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alumnosunir-my.sharepoint.com/:i:/g/personal/carlos_barreiro824_comunidadunir_net/EYglO8iXdvZIuUR6ewBdn3wBeBIA0f-HnCi61It1fNfHCA?e=Qagesu" TargetMode="External"/><Relationship Id="rId10" Type="http://schemas.openxmlformats.org/officeDocument/2006/relationships/hyperlink" Target="https://alumnosunir-my.sharepoint.com/:f:/g/personal/carlos_barreiro824_comunidadunir_net/EjZPyS2QNnVCkd8ABEe7rCYBIvush5Sn2zsiN0qzwYUtZA?e=MFUPjx" TargetMode="External"/><Relationship Id="rId11" Type="http://schemas.openxmlformats.org/officeDocument/2006/relationships/hyperlink" Target="https://alumnosunir-my.sharepoint.com/:f:/g/personal/carlos_barreiro824_comunidadunir_net/Eqn1nHucBBZIqVT6pnqAGxYBgeOY3tNfxpG4ixFKHOYNjQ?e=LAhT0f" TargetMode="External"/><Relationship Id="rId12" Type="http://schemas.openxmlformats.org/officeDocument/2006/relationships/hyperlink" Target="https://alumnosunir-my.sharepoint.com/:v:/g/personal/carlos_barreiro824_comunidadunir_net/ERKEp-HPvXhPvaguhoMib1gB4APOvmo33CCiHBOGCGH89Q?nav=eyJyZWZlcnJhbEluZm8iOnsicmVmZXJyYWxBcHAiOiJPbmVEcml2ZUZvckJ1c2luZXNzIiwicmVmZXJyYWxBcHBQbGF0Zm9ybSI6IldlYiIsInJlZmVycmFsTW9kZSI6InZpZXciLCJyZWZlcnJhbFZpZXciOiJNeUZpbGVzTGlua0NvcHkifX0&amp;e=ZLuB4N" TargetMode="External"/><Relationship Id="rId13" Type="http://schemas.openxmlformats.org/officeDocument/2006/relationships/hyperlink" Target="https://alumnosunir-my.sharepoint.com/:v:/g/personal/carlos_barreiro824_comunidadunir_net/EdkWMkh4WZNFomRLCJn0UrUBwgAPjrTk5_Ohui8ONcHS5w?nav=eyJyZWZlcnJhbEluZm8iOnsicmVmZXJyYWxBcHAiOiJPbmVEcml2ZUZvckJ1c2luZXNzIiwicmVmZXJyYWxBcHBQbGF0Zm9ybSI6IldlYiIsInJlZmVycmFsTW9kZSI6InZpZXciLCJyZWZlcnJhbFZpZXciOiJNeUZpbGVzTGlua0NvcHkifX0&amp;e=e2jkEE" TargetMode="External"/><Relationship Id="rId14" Type="http://schemas.openxmlformats.org/officeDocument/2006/relationships/hyperlink" Target="https://obsproject.com/" TargetMode="External"/><Relationship Id="rId15" Type="http://schemas.openxmlformats.org/officeDocument/2006/relationships/hyperlink" Target="https://ffmpeg.org/" TargetMode="External"/><Relationship Id="rId16" Type="http://schemas.openxmlformats.org/officeDocument/2006/relationships/hyperlink" Target="https://mkvtoolnix.download/" TargetMode="External"/><Relationship Id="rId17" Type="http://schemas.openxmlformats.org/officeDocument/2006/relationships/hyperlink" Target="https://dcaclab.com/es/lab" TargetMode="External"/><Relationship Id="rId18" Type="http://schemas.openxmlformats.org/officeDocument/2006/relationships/hyperlink" Target="https://alumnosunir-my.sharepoint.com/:i:/g/personal/carlos_barreiro824_comunidadunir_net/EYglO8iXdvZIuUR6ewBdn3wBeBIA0f-HnCi61It1fNfHCA?e=Qagesu" TargetMode="External"/><Relationship Id="rId19" Type="http://schemas.openxmlformats.org/officeDocument/2006/relationships/hyperlink" Target="https://piktochart.com/"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https://www.xunta.gal/dog/Publicados/2022/20220926/AnuncioG0655-190922-0003_es.html" TargetMode="External"/><Relationship Id="rId23" Type="http://schemas.openxmlformats.org/officeDocument/2006/relationships/hyperlink" Target="https://www.boe.es/buscar/act.php?id=BOE-A-2022-5521" TargetMode="External"/><Relationship Id="rId24" Type="http://schemas.openxmlformats.org/officeDocument/2006/relationships/hyperlink" Target="https://cms.unir.net/file/=MXdv12b552buFmJmAEQmYSN0UjN2kzN/esl-ES" TargetMode="External"/><Relationship Id="rId25" Type="http://schemas.openxmlformats.org/officeDocument/2006/relationships/hyperlink" Target="https://cms.unir.net/file/=MXdv12b552buFmJmAEQmYCMygTN1kzN/esl-ES" TargetMode="External"/><Relationship Id="rId26" Type="http://schemas.openxmlformats.org/officeDocument/2006/relationships/hyperlink" Target="https://www.google.com/url?sa=t&amp;source=web&amp;rct=j&amp;opi=89978449&amp;url=https://fq.iespm.es/documentos/janavarro/electrotecnia/T3_Circuitos_CA.pdf&amp;ved=2ahUKEwjn3JfW6JaNAxXnSaQEHQqdCCUQFnoECBUQAQ&amp;usg=AOvVaw1lZnhSyHRbgLhcqBOuqSDP" TargetMode="External"/><Relationship Id="rId27" Type="http://schemas.openxmlformats.org/officeDocument/2006/relationships/hyperlink" Target="" TargetMode="External"/><Relationship Id="rId28" Type="http://schemas.openxmlformats.org/officeDocument/2006/relationships/hyperlink" Target="https://www.fundaciontelefonica.com/cultura-digital/publicaciones/2014/decalogo-de-un-proyecto-educativo-innovador/" TargetMode="External"/><Relationship Id="rId29" Type="http://schemas.openxmlformats.org/officeDocument/2006/relationships/hyperlink" Target="" TargetMode="External"/><Relationship Id="rId30" Type="http://schemas.openxmlformats.org/officeDocument/2006/relationships/hyperlink" Target="http://udlguidelines.cast.org/"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1523</TotalTime>
  <Application>LibreOffice/6.4.7.2$Linux_X86_64 LibreOffice_project/40$Build-2</Application>
  <Pages>20</Pages>
  <Words>2780</Words>
  <Characters>16897</Characters>
  <CharactersWithSpaces>19536</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2025-01-07T10:40:00Z</dcterms:created>
  <dc:creator>Natalia Asturillo</dc:creator>
  <dc:description/>
  <dc:language>es-ES</dc:language>
  <cp:lastModifiedBy/>
  <cp:lastPrinted>2017-11-10T07:47:00Z</cp:lastPrinted>
  <dcterms:modified xsi:type="dcterms:W3CDTF">2025-06-09T22:07:13Z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0x010100B111A3F0C913B24E8C2B63E0F5C54ACC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ediaServiceImageTags">
    <vt:lpwstr/>
  </property>
  <property fmtid="{D5CDD505-2E9C-101B-9397-08002B2CF9AE}" pid="9" name="Order">
    <vt:i4>61810900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TriggerFlowInfo">
    <vt:lpwstr/>
  </property>
  <property fmtid="{D5CDD505-2E9C-101B-9397-08002B2CF9AE}" pid="14" name="_ExtendedDescription">
    <vt:lpwstr/>
  </property>
  <property fmtid="{D5CDD505-2E9C-101B-9397-08002B2CF9AE}" pid="15" name="xd_ProgID">
    <vt:lpwstr/>
  </property>
  <property fmtid="{D5CDD505-2E9C-101B-9397-08002B2CF9AE}" pid="16" name="xd_Signature">
    <vt:bool>0</vt:bool>
  </property>
</Properties>
</file>